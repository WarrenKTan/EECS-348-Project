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29A96" w14:textId="57DC09C1" w:rsidR="00EC0F23" w:rsidRPr="00EC0F23" w:rsidRDefault="00EC0F23" w:rsidP="002B6206">
      <w:pPr>
        <w:pStyle w:val="Title"/>
        <w:spacing w:line="276" w:lineRule="auto"/>
        <w:jc w:val="right"/>
      </w:pPr>
      <w:r w:rsidRPr="00EC0F23">
        <w:rPr>
          <w:bCs/>
        </w:rPr>
        <w:t>Command Cruncher</w:t>
      </w:r>
    </w:p>
    <w:p w14:paraId="1B090957" w14:textId="3FF8EC09" w:rsidR="00E918C5" w:rsidRPr="00C26778" w:rsidRDefault="00771B3E" w:rsidP="002B6206">
      <w:pPr>
        <w:pStyle w:val="Title"/>
        <w:spacing w:line="276" w:lineRule="auto"/>
        <w:jc w:val="right"/>
      </w:pPr>
      <w:fldSimple w:instr="TITLE  \* MERGEFORMAT">
        <w:r>
          <w:t>Software Development Plan</w:t>
        </w:r>
      </w:fldSimple>
    </w:p>
    <w:p w14:paraId="44B81197" w14:textId="629D11F4" w:rsidR="00E918C5" w:rsidRPr="00C26778" w:rsidRDefault="057A4666" w:rsidP="057A4666">
      <w:pPr>
        <w:pStyle w:val="Title"/>
        <w:spacing w:line="276" w:lineRule="auto"/>
        <w:jc w:val="right"/>
        <w:rPr>
          <w:sz w:val="28"/>
          <w:szCs w:val="28"/>
        </w:rPr>
      </w:pPr>
      <w:r w:rsidRPr="057A4666">
        <w:rPr>
          <w:sz w:val="28"/>
          <w:szCs w:val="28"/>
        </w:rPr>
        <w:t>Version 0.2</w:t>
      </w:r>
    </w:p>
    <w:p w14:paraId="6487B687" w14:textId="77777777" w:rsidR="00E918C5" w:rsidRPr="00C26778" w:rsidRDefault="00E918C5">
      <w:pPr>
        <w:pStyle w:val="Title"/>
        <w:rPr>
          <w:sz w:val="28"/>
        </w:rPr>
      </w:pPr>
    </w:p>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BE4D99">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60B9ACB0" w:rsidR="00E918C5" w:rsidRPr="00C26778" w:rsidRDefault="170FD23A">
            <w:pPr>
              <w:pStyle w:val="Tabletext"/>
            </w:pPr>
            <w:r>
              <w:t>15/</w:t>
            </w:r>
            <w:r w:rsidR="1F22C2C1">
              <w:t>09</w:t>
            </w:r>
            <w:r w:rsidR="0471FDB2">
              <w:t>/</w:t>
            </w:r>
            <w:r w:rsidR="562BFFAC">
              <w:t>20</w:t>
            </w:r>
            <w:r w:rsidR="005C54D8">
              <w:t>2</w:t>
            </w:r>
            <w:r w:rsidR="562BFFAC">
              <w:t>4</w:t>
            </w:r>
          </w:p>
        </w:tc>
        <w:tc>
          <w:tcPr>
            <w:tcW w:w="1152" w:type="dxa"/>
          </w:tcPr>
          <w:p w14:paraId="21855E1A" w14:textId="70BB1CEE" w:rsidR="00E918C5" w:rsidRPr="00C26778" w:rsidRDefault="008370EB">
            <w:pPr>
              <w:pStyle w:val="Tabletext"/>
            </w:pPr>
            <w:r>
              <w:t>0.1</w:t>
            </w:r>
          </w:p>
        </w:tc>
        <w:tc>
          <w:tcPr>
            <w:tcW w:w="3744" w:type="dxa"/>
          </w:tcPr>
          <w:p w14:paraId="1477BD6D" w14:textId="246F63C0" w:rsidR="00E918C5" w:rsidRPr="00C26778" w:rsidRDefault="004A3B02">
            <w:pPr>
              <w:pStyle w:val="Tabletext"/>
            </w:pPr>
            <w:r>
              <w:t>Beginning our project</w:t>
            </w:r>
          </w:p>
        </w:tc>
        <w:tc>
          <w:tcPr>
            <w:tcW w:w="2304" w:type="dxa"/>
          </w:tcPr>
          <w:p w14:paraId="50AAB7FE" w14:textId="1250982C" w:rsidR="00E918C5" w:rsidRPr="00C26778" w:rsidRDefault="264488C8">
            <w:pPr>
              <w:pStyle w:val="Tabletext"/>
            </w:pPr>
            <w:r>
              <w:t>Hannah, Nifemi, Sneha, Emma</w:t>
            </w:r>
            <w:r w:rsidR="562BFFAC">
              <w:t>, Daniel</w:t>
            </w:r>
          </w:p>
        </w:tc>
      </w:tr>
      <w:tr w:rsidR="00E918C5" w:rsidRPr="00C26778" w14:paraId="4EBD7210" w14:textId="77777777">
        <w:tc>
          <w:tcPr>
            <w:tcW w:w="2304" w:type="dxa"/>
          </w:tcPr>
          <w:p w14:paraId="743A1227" w14:textId="705AEC0E" w:rsidR="00E918C5" w:rsidRPr="00C26778" w:rsidRDefault="38E4D347">
            <w:pPr>
              <w:pStyle w:val="Tabletext"/>
            </w:pPr>
            <w:r>
              <w:t>22</w:t>
            </w:r>
            <w:r w:rsidR="01E158D1">
              <w:t>/09/2024</w:t>
            </w:r>
          </w:p>
        </w:tc>
        <w:tc>
          <w:tcPr>
            <w:tcW w:w="1152" w:type="dxa"/>
          </w:tcPr>
          <w:p w14:paraId="72D74DFD" w14:textId="094871C9" w:rsidR="00E918C5" w:rsidRPr="00C26778" w:rsidRDefault="2F3713E6">
            <w:pPr>
              <w:pStyle w:val="Tabletext"/>
            </w:pPr>
            <w:r>
              <w:t>0.2</w:t>
            </w:r>
          </w:p>
        </w:tc>
        <w:tc>
          <w:tcPr>
            <w:tcW w:w="3744" w:type="dxa"/>
          </w:tcPr>
          <w:p w14:paraId="48D7CB6F" w14:textId="1A1B877D" w:rsidR="00E918C5" w:rsidRPr="00C26778" w:rsidRDefault="43098B5A">
            <w:pPr>
              <w:pStyle w:val="Tabletext"/>
            </w:pPr>
            <w:r>
              <w:t>Continuing</w:t>
            </w:r>
            <w:r w:rsidR="6C5A66B0">
              <w:t xml:space="preserve"> work on the </w:t>
            </w:r>
            <w:r>
              <w:t>project</w:t>
            </w:r>
          </w:p>
        </w:tc>
        <w:tc>
          <w:tcPr>
            <w:tcW w:w="2304" w:type="dxa"/>
          </w:tcPr>
          <w:p w14:paraId="19A44A27" w14:textId="5C4C2E04" w:rsidR="00E918C5" w:rsidRPr="00C26778" w:rsidRDefault="1F9994B0">
            <w:pPr>
              <w:pStyle w:val="Tabletext"/>
            </w:pPr>
            <w:r>
              <w:t>Hannah, Nifemi, Sneha, Emma, Daniel</w:t>
            </w:r>
            <w:r w:rsidR="7A8DBAFC">
              <w:t>,</w:t>
            </w:r>
            <w:r w:rsidR="3D66978E">
              <w:t xml:space="preserve"> Jonathan</w:t>
            </w: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67493A45" w:rsidR="00E918C5" w:rsidRPr="00D62F3F" w:rsidRDefault="00E918C5">
      <w:pPr>
        <w:pStyle w:val="Title"/>
        <w:rPr>
          <w:b w:val="0"/>
          <w:bCs/>
          <w:i/>
          <w:iCs/>
          <w:sz w:val="22"/>
          <w:szCs w:val="12"/>
        </w:rPr>
      </w:pPr>
      <w:r w:rsidRPr="00C26778">
        <w:t>Table of Contents</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C251DF">
      <w:pPr>
        <w:pStyle w:val="TOC2"/>
        <w:tabs>
          <w:tab w:val="left" w:pos="800"/>
          <w:tab w:val="right" w:leader="dot" w:pos="9350"/>
        </w:tabs>
        <w:rPr>
          <w:i w:val="0"/>
          <w:iCs w:val="0"/>
          <w:noProof/>
          <w:sz w:val="24"/>
        </w:rPr>
      </w:pPr>
      <w:hyperlink w:anchor="_Toc11132095" w:history="1">
        <w:r w:rsidRPr="006F1867">
          <w:rPr>
            <w:rStyle w:val="Hyperlink"/>
            <w:noProof/>
          </w:rPr>
          <w:t>1.1</w:t>
        </w:r>
        <w:r>
          <w:rPr>
            <w:i w:val="0"/>
            <w:iCs w:val="0"/>
            <w:noProof/>
            <w:sz w:val="24"/>
          </w:rPr>
          <w:tab/>
        </w:r>
        <w:r w:rsidRPr="006F1867">
          <w:rPr>
            <w:rStyle w:val="Hyperlink"/>
            <w:noProof/>
          </w:rPr>
          <w:t>Purpose</w:t>
        </w:r>
        <w:r>
          <w:rPr>
            <w:noProof/>
            <w:webHidden/>
          </w:rPr>
          <w:tab/>
        </w:r>
        <w:r>
          <w:rPr>
            <w:noProof/>
            <w:webHidden/>
          </w:rPr>
          <w:fldChar w:fldCharType="begin"/>
        </w:r>
        <w:r>
          <w:rPr>
            <w:noProof/>
            <w:webHidden/>
          </w:rPr>
          <w:instrText xml:space="preserve"> PAGEREF _Toc11132095 \h </w:instrText>
        </w:r>
        <w:r>
          <w:rPr>
            <w:noProof/>
            <w:webHidden/>
          </w:rPr>
        </w:r>
        <w:r>
          <w:rPr>
            <w:noProof/>
            <w:webHidden/>
          </w:rPr>
          <w:fldChar w:fldCharType="separate"/>
        </w:r>
        <w:r>
          <w:rPr>
            <w:noProof/>
            <w:webHidden/>
          </w:rPr>
          <w:t>4</w:t>
        </w:r>
        <w:r>
          <w:rPr>
            <w:noProof/>
            <w:webHidden/>
          </w:rPr>
          <w:fldChar w:fldCharType="end"/>
        </w:r>
      </w:hyperlink>
    </w:p>
    <w:p w14:paraId="42A12BD8" w14:textId="77777777" w:rsidR="00C251DF" w:rsidRDefault="00C251DF">
      <w:pPr>
        <w:pStyle w:val="TOC2"/>
        <w:tabs>
          <w:tab w:val="left" w:pos="800"/>
          <w:tab w:val="right" w:leader="dot" w:pos="9350"/>
        </w:tabs>
        <w:rPr>
          <w:i w:val="0"/>
          <w:iCs w:val="0"/>
          <w:noProof/>
          <w:sz w:val="24"/>
        </w:rPr>
      </w:pPr>
      <w:hyperlink w:anchor="_Toc11132096" w:history="1">
        <w:r w:rsidRPr="006F1867">
          <w:rPr>
            <w:rStyle w:val="Hyperlink"/>
            <w:noProof/>
          </w:rPr>
          <w:t>1.2</w:t>
        </w:r>
        <w:r>
          <w:rPr>
            <w:i w:val="0"/>
            <w:iCs w:val="0"/>
            <w:noProof/>
            <w:sz w:val="24"/>
          </w:rPr>
          <w:tab/>
        </w:r>
        <w:r w:rsidRPr="006F1867">
          <w:rPr>
            <w:rStyle w:val="Hyperlink"/>
            <w:noProof/>
          </w:rPr>
          <w:t>Scope</w:t>
        </w:r>
        <w:r>
          <w:rPr>
            <w:noProof/>
            <w:webHidden/>
          </w:rPr>
          <w:tab/>
        </w:r>
        <w:r>
          <w:rPr>
            <w:noProof/>
            <w:webHidden/>
          </w:rPr>
          <w:fldChar w:fldCharType="begin"/>
        </w:r>
        <w:r>
          <w:rPr>
            <w:noProof/>
            <w:webHidden/>
          </w:rPr>
          <w:instrText xml:space="preserve"> PAGEREF _Toc11132096 \h </w:instrText>
        </w:r>
        <w:r>
          <w:rPr>
            <w:noProof/>
            <w:webHidden/>
          </w:rPr>
        </w:r>
        <w:r>
          <w:rPr>
            <w:noProof/>
            <w:webHidden/>
          </w:rPr>
          <w:fldChar w:fldCharType="separate"/>
        </w:r>
        <w:r>
          <w:rPr>
            <w:noProof/>
            <w:webHidden/>
          </w:rPr>
          <w:t>4</w:t>
        </w:r>
        <w:r>
          <w:rPr>
            <w:noProof/>
            <w:webHidden/>
          </w:rPr>
          <w:fldChar w:fldCharType="end"/>
        </w:r>
      </w:hyperlink>
    </w:p>
    <w:p w14:paraId="3C1BE5FF" w14:textId="77777777" w:rsidR="00C251DF" w:rsidRDefault="00C251DF">
      <w:pPr>
        <w:pStyle w:val="TOC2"/>
        <w:tabs>
          <w:tab w:val="left" w:pos="800"/>
          <w:tab w:val="right" w:leader="dot" w:pos="9350"/>
        </w:tabs>
        <w:rPr>
          <w:i w:val="0"/>
          <w:iCs w:val="0"/>
          <w:noProof/>
          <w:sz w:val="24"/>
        </w:rPr>
      </w:pPr>
      <w:hyperlink w:anchor="_Toc11132097" w:history="1">
        <w:r w:rsidRPr="006F1867">
          <w:rPr>
            <w:rStyle w:val="Hyperlink"/>
            <w:noProof/>
          </w:rPr>
          <w:t>1.3</w:t>
        </w:r>
        <w:r>
          <w:rPr>
            <w:i w:val="0"/>
            <w:iCs w:val="0"/>
            <w:noProof/>
            <w:sz w:val="24"/>
          </w:rPr>
          <w:tab/>
        </w:r>
        <w:r w:rsidRPr="006F1867">
          <w:rPr>
            <w:rStyle w:val="Hyperlink"/>
            <w:noProof/>
          </w:rPr>
          <w:t>Definitions, Acronyms, and Abbreviations</w:t>
        </w:r>
        <w:r>
          <w:rPr>
            <w:noProof/>
            <w:webHidden/>
          </w:rPr>
          <w:tab/>
        </w:r>
        <w:r>
          <w:rPr>
            <w:noProof/>
            <w:webHidden/>
          </w:rPr>
          <w:fldChar w:fldCharType="begin"/>
        </w:r>
        <w:r>
          <w:rPr>
            <w:noProof/>
            <w:webHidden/>
          </w:rPr>
          <w:instrText xml:space="preserve"> PAGEREF _Toc11132097 \h </w:instrText>
        </w:r>
        <w:r>
          <w:rPr>
            <w:noProof/>
            <w:webHidden/>
          </w:rPr>
        </w:r>
        <w:r>
          <w:rPr>
            <w:noProof/>
            <w:webHidden/>
          </w:rPr>
          <w:fldChar w:fldCharType="separate"/>
        </w:r>
        <w:r>
          <w:rPr>
            <w:noProof/>
            <w:webHidden/>
          </w:rPr>
          <w:t>4</w:t>
        </w:r>
        <w:r>
          <w:rPr>
            <w:noProof/>
            <w:webHidden/>
          </w:rPr>
          <w:fldChar w:fldCharType="end"/>
        </w:r>
      </w:hyperlink>
    </w:p>
    <w:p w14:paraId="15532A07" w14:textId="77777777" w:rsidR="00C251DF" w:rsidRDefault="00C251DF">
      <w:pPr>
        <w:pStyle w:val="TOC2"/>
        <w:tabs>
          <w:tab w:val="left" w:pos="800"/>
          <w:tab w:val="right" w:leader="dot" w:pos="9350"/>
        </w:tabs>
        <w:rPr>
          <w:i w:val="0"/>
          <w:iCs w:val="0"/>
          <w:noProof/>
          <w:sz w:val="24"/>
        </w:rPr>
      </w:pPr>
      <w:hyperlink w:anchor="_Toc11132098" w:history="1">
        <w:r w:rsidRPr="006F1867">
          <w:rPr>
            <w:rStyle w:val="Hyperlink"/>
            <w:noProof/>
          </w:rPr>
          <w:t>1.4</w:t>
        </w:r>
        <w:r>
          <w:rPr>
            <w:i w:val="0"/>
            <w:iCs w:val="0"/>
            <w:noProof/>
            <w:sz w:val="24"/>
          </w:rPr>
          <w:tab/>
        </w:r>
        <w:r w:rsidRPr="006F1867">
          <w:rPr>
            <w:rStyle w:val="Hyperlink"/>
            <w:noProof/>
          </w:rPr>
          <w:t>References</w:t>
        </w:r>
        <w:r>
          <w:rPr>
            <w:noProof/>
            <w:webHidden/>
          </w:rPr>
          <w:tab/>
        </w:r>
        <w:r>
          <w:rPr>
            <w:noProof/>
            <w:webHidden/>
          </w:rPr>
          <w:fldChar w:fldCharType="begin"/>
        </w:r>
        <w:r>
          <w:rPr>
            <w:noProof/>
            <w:webHidden/>
          </w:rPr>
          <w:instrText xml:space="preserve"> PAGEREF _Toc11132098 \h </w:instrText>
        </w:r>
        <w:r>
          <w:rPr>
            <w:noProof/>
            <w:webHidden/>
          </w:rPr>
        </w:r>
        <w:r>
          <w:rPr>
            <w:noProof/>
            <w:webHidden/>
          </w:rPr>
          <w:fldChar w:fldCharType="separate"/>
        </w:r>
        <w:r>
          <w:rPr>
            <w:noProof/>
            <w:webHidden/>
          </w:rPr>
          <w:t>4</w:t>
        </w:r>
        <w:r>
          <w:rPr>
            <w:noProof/>
            <w:webHidden/>
          </w:rPr>
          <w:fldChar w:fldCharType="end"/>
        </w:r>
      </w:hyperlink>
    </w:p>
    <w:p w14:paraId="327FFF79" w14:textId="77777777" w:rsidR="00C251DF" w:rsidRDefault="00C251DF">
      <w:pPr>
        <w:pStyle w:val="TOC2"/>
        <w:tabs>
          <w:tab w:val="left" w:pos="800"/>
          <w:tab w:val="right" w:leader="dot" w:pos="9350"/>
        </w:tabs>
        <w:rPr>
          <w:i w:val="0"/>
          <w:iCs w:val="0"/>
          <w:noProof/>
          <w:sz w:val="24"/>
        </w:rPr>
      </w:pPr>
      <w:hyperlink w:anchor="_Toc11132099" w:history="1">
        <w:r w:rsidRPr="006F1867">
          <w:rPr>
            <w:rStyle w:val="Hyperlink"/>
            <w:noProof/>
          </w:rPr>
          <w:t>1.5</w:t>
        </w:r>
        <w:r>
          <w:rPr>
            <w:i w:val="0"/>
            <w:iCs w:val="0"/>
            <w:noProof/>
            <w:sz w:val="24"/>
          </w:rPr>
          <w:tab/>
        </w:r>
        <w:r w:rsidRPr="006F1867">
          <w:rPr>
            <w:rStyle w:val="Hyperlink"/>
            <w:noProof/>
          </w:rPr>
          <w:t>Overview</w:t>
        </w:r>
        <w:r>
          <w:rPr>
            <w:noProof/>
            <w:webHidden/>
          </w:rPr>
          <w:tab/>
        </w:r>
        <w:r>
          <w:rPr>
            <w:noProof/>
            <w:webHidden/>
          </w:rPr>
          <w:fldChar w:fldCharType="begin"/>
        </w:r>
        <w:r>
          <w:rPr>
            <w:noProof/>
            <w:webHidden/>
          </w:rPr>
          <w:instrText xml:space="preserve"> PAGEREF _Toc11132099 \h </w:instrText>
        </w:r>
        <w:r>
          <w:rPr>
            <w:noProof/>
            <w:webHidden/>
          </w:rPr>
        </w:r>
        <w:r>
          <w:rPr>
            <w:noProof/>
            <w:webHidden/>
          </w:rPr>
          <w:fldChar w:fldCharType="separate"/>
        </w:r>
        <w:r>
          <w:rPr>
            <w:noProof/>
            <w:webHidden/>
          </w:rPr>
          <w:t>5</w:t>
        </w:r>
        <w:r>
          <w:rPr>
            <w:noProof/>
            <w:webHidden/>
          </w:rPr>
          <w:fldChar w:fldCharType="end"/>
        </w:r>
      </w:hyperlink>
    </w:p>
    <w:p w14:paraId="73788FE2" w14:textId="77777777" w:rsidR="00C251DF" w:rsidRDefault="00C251DF">
      <w:pPr>
        <w:pStyle w:val="TOC1"/>
        <w:tabs>
          <w:tab w:val="left" w:pos="400"/>
          <w:tab w:val="right" w:leader="dot" w:pos="9350"/>
        </w:tabs>
        <w:rPr>
          <w:b w:val="0"/>
          <w:bCs w:val="0"/>
          <w:noProof/>
          <w:sz w:val="24"/>
        </w:rPr>
      </w:pPr>
      <w:hyperlink w:anchor="_Toc11132100" w:history="1">
        <w:r w:rsidRPr="006F1867">
          <w:rPr>
            <w:rStyle w:val="Hyperlink"/>
            <w:noProof/>
          </w:rPr>
          <w:t>2.</w:t>
        </w:r>
        <w:r>
          <w:rPr>
            <w:b w:val="0"/>
            <w:bCs w:val="0"/>
            <w:noProof/>
            <w:sz w:val="24"/>
          </w:rPr>
          <w:tab/>
        </w:r>
        <w:r w:rsidRPr="006F1867">
          <w:rPr>
            <w:rStyle w:val="Hyperlink"/>
            <w:noProof/>
          </w:rPr>
          <w:t>Project Overview</w:t>
        </w:r>
        <w:r>
          <w:rPr>
            <w:noProof/>
            <w:webHidden/>
          </w:rPr>
          <w:tab/>
        </w:r>
        <w:r>
          <w:rPr>
            <w:noProof/>
            <w:webHidden/>
          </w:rPr>
          <w:fldChar w:fldCharType="begin"/>
        </w:r>
        <w:r>
          <w:rPr>
            <w:noProof/>
            <w:webHidden/>
          </w:rPr>
          <w:instrText xml:space="preserve"> PAGEREF _Toc11132100 \h </w:instrText>
        </w:r>
        <w:r>
          <w:rPr>
            <w:noProof/>
            <w:webHidden/>
          </w:rPr>
        </w:r>
        <w:r>
          <w:rPr>
            <w:noProof/>
            <w:webHidden/>
          </w:rPr>
          <w:fldChar w:fldCharType="separate"/>
        </w:r>
        <w:r>
          <w:rPr>
            <w:noProof/>
            <w:webHidden/>
          </w:rPr>
          <w:t>5</w:t>
        </w:r>
        <w:r>
          <w:rPr>
            <w:noProof/>
            <w:webHidden/>
          </w:rPr>
          <w:fldChar w:fldCharType="end"/>
        </w:r>
      </w:hyperlink>
    </w:p>
    <w:p w14:paraId="7334C384" w14:textId="77777777" w:rsidR="00C251DF" w:rsidRDefault="00C251DF">
      <w:pPr>
        <w:pStyle w:val="TOC2"/>
        <w:tabs>
          <w:tab w:val="left" w:pos="800"/>
          <w:tab w:val="right" w:leader="dot" w:pos="9350"/>
        </w:tabs>
        <w:rPr>
          <w:i w:val="0"/>
          <w:iCs w:val="0"/>
          <w:noProof/>
          <w:sz w:val="24"/>
        </w:rPr>
      </w:pPr>
      <w:hyperlink w:anchor="_Toc11132101" w:history="1">
        <w:r w:rsidRPr="006F1867">
          <w:rPr>
            <w:rStyle w:val="Hyperlink"/>
            <w:noProof/>
          </w:rPr>
          <w:t>2.1</w:t>
        </w:r>
        <w:r>
          <w:rPr>
            <w:i w:val="0"/>
            <w:iCs w:val="0"/>
            <w:noProof/>
            <w:sz w:val="24"/>
          </w:rPr>
          <w:tab/>
        </w:r>
        <w:r w:rsidRPr="006F1867">
          <w:rPr>
            <w:rStyle w:val="Hyperlink"/>
            <w:noProof/>
          </w:rPr>
          <w:t>Project Purpose, Scope, and Objectives</w:t>
        </w:r>
        <w:r>
          <w:rPr>
            <w:noProof/>
            <w:webHidden/>
          </w:rPr>
          <w:tab/>
        </w:r>
        <w:r>
          <w:rPr>
            <w:noProof/>
            <w:webHidden/>
          </w:rPr>
          <w:fldChar w:fldCharType="begin"/>
        </w:r>
        <w:r>
          <w:rPr>
            <w:noProof/>
            <w:webHidden/>
          </w:rPr>
          <w:instrText xml:space="preserve"> PAGEREF _Toc11132101 \h </w:instrText>
        </w:r>
        <w:r>
          <w:rPr>
            <w:noProof/>
            <w:webHidden/>
          </w:rPr>
        </w:r>
        <w:r>
          <w:rPr>
            <w:noProof/>
            <w:webHidden/>
          </w:rPr>
          <w:fldChar w:fldCharType="separate"/>
        </w:r>
        <w:r>
          <w:rPr>
            <w:noProof/>
            <w:webHidden/>
          </w:rPr>
          <w:t>5</w:t>
        </w:r>
        <w:r>
          <w:rPr>
            <w:noProof/>
            <w:webHidden/>
          </w:rPr>
          <w:fldChar w:fldCharType="end"/>
        </w:r>
      </w:hyperlink>
    </w:p>
    <w:p w14:paraId="4A3D86E1" w14:textId="77777777" w:rsidR="00C251DF" w:rsidRDefault="00C251DF">
      <w:pPr>
        <w:pStyle w:val="TOC2"/>
        <w:tabs>
          <w:tab w:val="left" w:pos="800"/>
          <w:tab w:val="right" w:leader="dot" w:pos="9350"/>
        </w:tabs>
        <w:rPr>
          <w:i w:val="0"/>
          <w:iCs w:val="0"/>
          <w:noProof/>
          <w:sz w:val="24"/>
        </w:rPr>
      </w:pPr>
      <w:hyperlink w:anchor="_Toc11132102" w:history="1">
        <w:r w:rsidRPr="006F1867">
          <w:rPr>
            <w:rStyle w:val="Hyperlink"/>
            <w:noProof/>
          </w:rPr>
          <w:t>2.2</w:t>
        </w:r>
        <w:r>
          <w:rPr>
            <w:i w:val="0"/>
            <w:iCs w:val="0"/>
            <w:noProof/>
            <w:sz w:val="24"/>
          </w:rPr>
          <w:tab/>
        </w:r>
        <w:r w:rsidRPr="006F1867">
          <w:rPr>
            <w:rStyle w:val="Hyperlink"/>
            <w:noProof/>
          </w:rPr>
          <w:t>Assumptions and Constraints</w:t>
        </w:r>
        <w:r>
          <w:rPr>
            <w:noProof/>
            <w:webHidden/>
          </w:rPr>
          <w:tab/>
        </w:r>
        <w:r>
          <w:rPr>
            <w:noProof/>
            <w:webHidden/>
          </w:rPr>
          <w:fldChar w:fldCharType="begin"/>
        </w:r>
        <w:r>
          <w:rPr>
            <w:noProof/>
            <w:webHidden/>
          </w:rPr>
          <w:instrText xml:space="preserve"> PAGEREF _Toc11132102 \h </w:instrText>
        </w:r>
        <w:r>
          <w:rPr>
            <w:noProof/>
            <w:webHidden/>
          </w:rPr>
        </w:r>
        <w:r>
          <w:rPr>
            <w:noProof/>
            <w:webHidden/>
          </w:rPr>
          <w:fldChar w:fldCharType="separate"/>
        </w:r>
        <w:r>
          <w:rPr>
            <w:noProof/>
            <w:webHidden/>
          </w:rPr>
          <w:t>5</w:t>
        </w:r>
        <w:r>
          <w:rPr>
            <w:noProof/>
            <w:webHidden/>
          </w:rPr>
          <w:fldChar w:fldCharType="end"/>
        </w:r>
      </w:hyperlink>
    </w:p>
    <w:p w14:paraId="356C3D2E" w14:textId="77777777" w:rsidR="00C251DF" w:rsidRDefault="00C251DF">
      <w:pPr>
        <w:pStyle w:val="TOC2"/>
        <w:tabs>
          <w:tab w:val="left" w:pos="800"/>
          <w:tab w:val="right" w:leader="dot" w:pos="9350"/>
        </w:tabs>
        <w:rPr>
          <w:i w:val="0"/>
          <w:iCs w:val="0"/>
          <w:noProof/>
          <w:sz w:val="24"/>
        </w:rPr>
      </w:pPr>
      <w:hyperlink w:anchor="_Toc11132103" w:history="1">
        <w:r w:rsidRPr="006F1867">
          <w:rPr>
            <w:rStyle w:val="Hyperlink"/>
            <w:noProof/>
          </w:rPr>
          <w:t>2.3</w:t>
        </w:r>
        <w:r>
          <w:rPr>
            <w:i w:val="0"/>
            <w:iCs w:val="0"/>
            <w:noProof/>
            <w:sz w:val="24"/>
          </w:rPr>
          <w:tab/>
        </w:r>
        <w:r w:rsidRPr="006F1867">
          <w:rPr>
            <w:rStyle w:val="Hyperlink"/>
            <w:noProof/>
          </w:rPr>
          <w:t>Project Deliverables</w:t>
        </w:r>
        <w:r>
          <w:rPr>
            <w:noProof/>
            <w:webHidden/>
          </w:rPr>
          <w:tab/>
        </w:r>
        <w:r>
          <w:rPr>
            <w:noProof/>
            <w:webHidden/>
          </w:rPr>
          <w:fldChar w:fldCharType="begin"/>
        </w:r>
        <w:r>
          <w:rPr>
            <w:noProof/>
            <w:webHidden/>
          </w:rPr>
          <w:instrText xml:space="preserve"> PAGEREF _Toc11132103 \h </w:instrText>
        </w:r>
        <w:r>
          <w:rPr>
            <w:noProof/>
            <w:webHidden/>
          </w:rPr>
        </w:r>
        <w:r>
          <w:rPr>
            <w:noProof/>
            <w:webHidden/>
          </w:rPr>
          <w:fldChar w:fldCharType="separate"/>
        </w:r>
        <w:r>
          <w:rPr>
            <w:noProof/>
            <w:webHidden/>
          </w:rPr>
          <w:t>5</w:t>
        </w:r>
        <w:r>
          <w:rPr>
            <w:noProof/>
            <w:webHidden/>
          </w:rPr>
          <w:fldChar w:fldCharType="end"/>
        </w:r>
      </w:hyperlink>
    </w:p>
    <w:p w14:paraId="1473E694" w14:textId="77777777" w:rsidR="00C251DF" w:rsidRDefault="00C251DF">
      <w:pPr>
        <w:pStyle w:val="TOC2"/>
        <w:tabs>
          <w:tab w:val="left" w:pos="800"/>
          <w:tab w:val="right" w:leader="dot" w:pos="9350"/>
        </w:tabs>
        <w:rPr>
          <w:i w:val="0"/>
          <w:iCs w:val="0"/>
          <w:noProof/>
          <w:sz w:val="24"/>
        </w:rPr>
      </w:pPr>
      <w:hyperlink w:anchor="_Toc11132104" w:history="1">
        <w:r w:rsidRPr="006F1867">
          <w:rPr>
            <w:rStyle w:val="Hyperlink"/>
            <w:noProof/>
          </w:rPr>
          <w:t>2.4</w:t>
        </w:r>
        <w:r>
          <w:rPr>
            <w:i w:val="0"/>
            <w:iCs w:val="0"/>
            <w:noProof/>
            <w:sz w:val="24"/>
          </w:rPr>
          <w:tab/>
        </w:r>
        <w:r w:rsidRPr="006F1867">
          <w:rPr>
            <w:rStyle w:val="Hyperlink"/>
            <w:noProof/>
          </w:rPr>
          <w:t>Evolution of the Software Development Plan</w:t>
        </w:r>
        <w:r>
          <w:rPr>
            <w:noProof/>
            <w:webHidden/>
          </w:rPr>
          <w:tab/>
        </w:r>
        <w:r>
          <w:rPr>
            <w:noProof/>
            <w:webHidden/>
          </w:rPr>
          <w:fldChar w:fldCharType="begin"/>
        </w:r>
        <w:r>
          <w:rPr>
            <w:noProof/>
            <w:webHidden/>
          </w:rPr>
          <w:instrText xml:space="preserve"> PAGEREF _Toc11132104 \h </w:instrText>
        </w:r>
        <w:r>
          <w:rPr>
            <w:noProof/>
            <w:webHidden/>
          </w:rPr>
        </w:r>
        <w:r>
          <w:rPr>
            <w:noProof/>
            <w:webHidden/>
          </w:rPr>
          <w:fldChar w:fldCharType="separate"/>
        </w:r>
        <w:r>
          <w:rPr>
            <w:noProof/>
            <w:webHidden/>
          </w:rPr>
          <w:t>5</w:t>
        </w:r>
        <w:r>
          <w:rPr>
            <w:noProof/>
            <w:webHidden/>
          </w:rPr>
          <w:fldChar w:fldCharType="end"/>
        </w:r>
      </w:hyperlink>
    </w:p>
    <w:p w14:paraId="3D617F94" w14:textId="77777777" w:rsidR="00C251DF" w:rsidRDefault="00C251DF">
      <w:pPr>
        <w:pStyle w:val="TOC1"/>
        <w:tabs>
          <w:tab w:val="left" w:pos="400"/>
          <w:tab w:val="right" w:leader="dot" w:pos="9350"/>
        </w:tabs>
        <w:rPr>
          <w:b w:val="0"/>
          <w:bCs w:val="0"/>
          <w:noProof/>
          <w:sz w:val="24"/>
        </w:rPr>
      </w:pPr>
      <w:hyperlink w:anchor="_Toc11132105" w:history="1">
        <w:r w:rsidRPr="006F1867">
          <w:rPr>
            <w:rStyle w:val="Hyperlink"/>
            <w:noProof/>
          </w:rPr>
          <w:t>3.</w:t>
        </w:r>
        <w:r>
          <w:rPr>
            <w:b w:val="0"/>
            <w:bCs w:val="0"/>
            <w:noProof/>
            <w:sz w:val="24"/>
          </w:rPr>
          <w:tab/>
        </w:r>
        <w:r w:rsidRPr="006F1867">
          <w:rPr>
            <w:rStyle w:val="Hyperlink"/>
            <w:noProof/>
          </w:rPr>
          <w:t>Project Organization</w:t>
        </w:r>
        <w:r>
          <w:rPr>
            <w:noProof/>
            <w:webHidden/>
          </w:rPr>
          <w:tab/>
        </w:r>
        <w:r>
          <w:rPr>
            <w:noProof/>
            <w:webHidden/>
          </w:rPr>
          <w:fldChar w:fldCharType="begin"/>
        </w:r>
        <w:r>
          <w:rPr>
            <w:noProof/>
            <w:webHidden/>
          </w:rPr>
          <w:instrText xml:space="preserve"> PAGEREF _Toc11132105 \h </w:instrText>
        </w:r>
        <w:r>
          <w:rPr>
            <w:noProof/>
            <w:webHidden/>
          </w:rPr>
        </w:r>
        <w:r>
          <w:rPr>
            <w:noProof/>
            <w:webHidden/>
          </w:rPr>
          <w:fldChar w:fldCharType="separate"/>
        </w:r>
        <w:r>
          <w:rPr>
            <w:noProof/>
            <w:webHidden/>
          </w:rPr>
          <w:t>5</w:t>
        </w:r>
        <w:r>
          <w:rPr>
            <w:noProof/>
            <w:webHidden/>
          </w:rPr>
          <w:fldChar w:fldCharType="end"/>
        </w:r>
      </w:hyperlink>
    </w:p>
    <w:p w14:paraId="60681300" w14:textId="77777777" w:rsidR="00C251DF" w:rsidRDefault="00C251DF">
      <w:pPr>
        <w:pStyle w:val="TOC2"/>
        <w:tabs>
          <w:tab w:val="left" w:pos="800"/>
          <w:tab w:val="right" w:leader="dot" w:pos="9350"/>
        </w:tabs>
        <w:rPr>
          <w:i w:val="0"/>
          <w:iCs w:val="0"/>
          <w:noProof/>
          <w:sz w:val="24"/>
        </w:rPr>
      </w:pPr>
      <w:hyperlink w:anchor="_Toc11132106" w:history="1">
        <w:r w:rsidRPr="006F1867">
          <w:rPr>
            <w:rStyle w:val="Hyperlink"/>
            <w:noProof/>
          </w:rPr>
          <w:t>3.1</w:t>
        </w:r>
        <w:r>
          <w:rPr>
            <w:i w:val="0"/>
            <w:iCs w:val="0"/>
            <w:noProof/>
            <w:sz w:val="24"/>
          </w:rPr>
          <w:tab/>
        </w:r>
        <w:r w:rsidRPr="006F1867">
          <w:rPr>
            <w:rStyle w:val="Hyperlink"/>
            <w:noProof/>
          </w:rPr>
          <w:t>Organizational Structure</w:t>
        </w:r>
        <w:r>
          <w:rPr>
            <w:noProof/>
            <w:webHidden/>
          </w:rPr>
          <w:tab/>
        </w:r>
        <w:r>
          <w:rPr>
            <w:noProof/>
            <w:webHidden/>
          </w:rPr>
          <w:fldChar w:fldCharType="begin"/>
        </w:r>
        <w:r>
          <w:rPr>
            <w:noProof/>
            <w:webHidden/>
          </w:rPr>
          <w:instrText xml:space="preserve"> PAGEREF _Toc11132106 \h </w:instrText>
        </w:r>
        <w:r>
          <w:rPr>
            <w:noProof/>
            <w:webHidden/>
          </w:rPr>
        </w:r>
        <w:r>
          <w:rPr>
            <w:noProof/>
            <w:webHidden/>
          </w:rPr>
          <w:fldChar w:fldCharType="separate"/>
        </w:r>
        <w:r>
          <w:rPr>
            <w:noProof/>
            <w:webHidden/>
          </w:rPr>
          <w:t>5</w:t>
        </w:r>
        <w:r>
          <w:rPr>
            <w:noProof/>
            <w:webHidden/>
          </w:rPr>
          <w:fldChar w:fldCharType="end"/>
        </w:r>
      </w:hyperlink>
    </w:p>
    <w:p w14:paraId="13ADD6B9" w14:textId="77777777" w:rsidR="00C251DF" w:rsidRDefault="00C251DF">
      <w:pPr>
        <w:pStyle w:val="TOC2"/>
        <w:tabs>
          <w:tab w:val="left" w:pos="800"/>
          <w:tab w:val="right" w:leader="dot" w:pos="9350"/>
        </w:tabs>
        <w:rPr>
          <w:i w:val="0"/>
          <w:iCs w:val="0"/>
          <w:noProof/>
          <w:sz w:val="24"/>
        </w:rPr>
      </w:pPr>
      <w:hyperlink w:anchor="_Toc11132107" w:history="1">
        <w:r w:rsidRPr="006F1867">
          <w:rPr>
            <w:rStyle w:val="Hyperlink"/>
            <w:noProof/>
          </w:rPr>
          <w:t>3.2</w:t>
        </w:r>
        <w:r>
          <w:rPr>
            <w:i w:val="0"/>
            <w:iCs w:val="0"/>
            <w:noProof/>
            <w:sz w:val="24"/>
          </w:rPr>
          <w:tab/>
        </w:r>
        <w:r w:rsidRPr="006F1867">
          <w:rPr>
            <w:rStyle w:val="Hyperlink"/>
            <w:noProof/>
          </w:rPr>
          <w:t>External Interfaces</w:t>
        </w:r>
        <w:r>
          <w:rPr>
            <w:noProof/>
            <w:webHidden/>
          </w:rPr>
          <w:tab/>
        </w:r>
        <w:r>
          <w:rPr>
            <w:noProof/>
            <w:webHidden/>
          </w:rPr>
          <w:fldChar w:fldCharType="begin"/>
        </w:r>
        <w:r>
          <w:rPr>
            <w:noProof/>
            <w:webHidden/>
          </w:rPr>
          <w:instrText xml:space="preserve"> PAGEREF _Toc11132107 \h </w:instrText>
        </w:r>
        <w:r>
          <w:rPr>
            <w:noProof/>
            <w:webHidden/>
          </w:rPr>
        </w:r>
        <w:r>
          <w:rPr>
            <w:noProof/>
            <w:webHidden/>
          </w:rPr>
          <w:fldChar w:fldCharType="separate"/>
        </w:r>
        <w:r>
          <w:rPr>
            <w:noProof/>
            <w:webHidden/>
          </w:rPr>
          <w:t>6</w:t>
        </w:r>
        <w:r>
          <w:rPr>
            <w:noProof/>
            <w:webHidden/>
          </w:rPr>
          <w:fldChar w:fldCharType="end"/>
        </w:r>
      </w:hyperlink>
    </w:p>
    <w:p w14:paraId="0F132404" w14:textId="77777777" w:rsidR="00C251DF" w:rsidRDefault="00C251DF">
      <w:pPr>
        <w:pStyle w:val="TOC2"/>
        <w:tabs>
          <w:tab w:val="left" w:pos="800"/>
          <w:tab w:val="right" w:leader="dot" w:pos="9350"/>
        </w:tabs>
        <w:rPr>
          <w:i w:val="0"/>
          <w:iCs w:val="0"/>
          <w:noProof/>
          <w:sz w:val="24"/>
        </w:rPr>
      </w:pPr>
      <w:hyperlink w:anchor="_Toc11132108" w:history="1">
        <w:r w:rsidRPr="006F1867">
          <w:rPr>
            <w:rStyle w:val="Hyperlink"/>
            <w:noProof/>
          </w:rPr>
          <w:t>3.3</w:t>
        </w:r>
        <w:r>
          <w:rPr>
            <w:i w:val="0"/>
            <w:iCs w:val="0"/>
            <w:noProof/>
            <w:sz w:val="24"/>
          </w:rPr>
          <w:tab/>
        </w:r>
        <w:r w:rsidRPr="006F1867">
          <w:rPr>
            <w:rStyle w:val="Hyperlink"/>
            <w:noProof/>
          </w:rPr>
          <w:t>Roles and Responsibilities</w:t>
        </w:r>
        <w:r>
          <w:rPr>
            <w:noProof/>
            <w:webHidden/>
          </w:rPr>
          <w:tab/>
        </w:r>
        <w:r>
          <w:rPr>
            <w:noProof/>
            <w:webHidden/>
          </w:rPr>
          <w:fldChar w:fldCharType="begin"/>
        </w:r>
        <w:r>
          <w:rPr>
            <w:noProof/>
            <w:webHidden/>
          </w:rPr>
          <w:instrText xml:space="preserve"> PAGEREF _Toc11132108 \h </w:instrText>
        </w:r>
        <w:r>
          <w:rPr>
            <w:noProof/>
            <w:webHidden/>
          </w:rPr>
        </w:r>
        <w:r>
          <w:rPr>
            <w:noProof/>
            <w:webHidden/>
          </w:rPr>
          <w:fldChar w:fldCharType="separate"/>
        </w:r>
        <w:r>
          <w:rPr>
            <w:noProof/>
            <w:webHidden/>
          </w:rPr>
          <w:t>6</w:t>
        </w:r>
        <w:r>
          <w:rPr>
            <w:noProof/>
            <w:webHidden/>
          </w:rPr>
          <w:fldChar w:fldCharType="end"/>
        </w:r>
      </w:hyperlink>
    </w:p>
    <w:p w14:paraId="6C5978C1" w14:textId="77777777" w:rsidR="00C251DF" w:rsidRDefault="00C251DF">
      <w:pPr>
        <w:pStyle w:val="TOC1"/>
        <w:tabs>
          <w:tab w:val="left" w:pos="400"/>
          <w:tab w:val="right" w:leader="dot" w:pos="9350"/>
        </w:tabs>
        <w:rPr>
          <w:b w:val="0"/>
          <w:bCs w:val="0"/>
          <w:noProof/>
          <w:sz w:val="24"/>
        </w:rPr>
      </w:pPr>
      <w:hyperlink w:anchor="_Toc11132109" w:history="1">
        <w:r w:rsidRPr="006F1867">
          <w:rPr>
            <w:rStyle w:val="Hyperlink"/>
            <w:noProof/>
          </w:rPr>
          <w:t>4.</w:t>
        </w:r>
        <w:r>
          <w:rPr>
            <w:b w:val="0"/>
            <w:bCs w:val="0"/>
            <w:noProof/>
            <w:sz w:val="24"/>
          </w:rPr>
          <w:tab/>
        </w:r>
        <w:r w:rsidRPr="006F1867">
          <w:rPr>
            <w:rStyle w:val="Hyperlink"/>
            <w:noProof/>
          </w:rPr>
          <w:t>Management Process</w:t>
        </w:r>
        <w:r>
          <w:rPr>
            <w:noProof/>
            <w:webHidden/>
          </w:rPr>
          <w:tab/>
        </w:r>
        <w:r>
          <w:rPr>
            <w:noProof/>
            <w:webHidden/>
          </w:rPr>
          <w:fldChar w:fldCharType="begin"/>
        </w:r>
        <w:r>
          <w:rPr>
            <w:noProof/>
            <w:webHidden/>
          </w:rPr>
          <w:instrText xml:space="preserve"> PAGEREF _Toc11132109 \h </w:instrText>
        </w:r>
        <w:r>
          <w:rPr>
            <w:noProof/>
            <w:webHidden/>
          </w:rPr>
        </w:r>
        <w:r>
          <w:rPr>
            <w:noProof/>
            <w:webHidden/>
          </w:rPr>
          <w:fldChar w:fldCharType="separate"/>
        </w:r>
        <w:r>
          <w:rPr>
            <w:noProof/>
            <w:webHidden/>
          </w:rPr>
          <w:t>6</w:t>
        </w:r>
        <w:r>
          <w:rPr>
            <w:noProof/>
            <w:webHidden/>
          </w:rPr>
          <w:fldChar w:fldCharType="end"/>
        </w:r>
      </w:hyperlink>
    </w:p>
    <w:p w14:paraId="3F7A7302" w14:textId="77777777" w:rsidR="00C251DF" w:rsidRDefault="00C251DF">
      <w:pPr>
        <w:pStyle w:val="TOC2"/>
        <w:tabs>
          <w:tab w:val="left" w:pos="800"/>
          <w:tab w:val="right" w:leader="dot" w:pos="9350"/>
        </w:tabs>
        <w:rPr>
          <w:i w:val="0"/>
          <w:iCs w:val="0"/>
          <w:noProof/>
          <w:sz w:val="24"/>
        </w:rPr>
      </w:pPr>
      <w:hyperlink w:anchor="_Toc11132110" w:history="1">
        <w:r w:rsidRPr="006F1867">
          <w:rPr>
            <w:rStyle w:val="Hyperlink"/>
            <w:noProof/>
          </w:rPr>
          <w:t>4.1</w:t>
        </w:r>
        <w:r>
          <w:rPr>
            <w:i w:val="0"/>
            <w:iCs w:val="0"/>
            <w:noProof/>
            <w:sz w:val="24"/>
          </w:rPr>
          <w:tab/>
        </w:r>
        <w:r w:rsidRPr="006F1867">
          <w:rPr>
            <w:rStyle w:val="Hyperlink"/>
            <w:noProof/>
          </w:rPr>
          <w:t>Project Estimates</w:t>
        </w:r>
        <w:r>
          <w:rPr>
            <w:noProof/>
            <w:webHidden/>
          </w:rPr>
          <w:tab/>
        </w:r>
        <w:r>
          <w:rPr>
            <w:noProof/>
            <w:webHidden/>
          </w:rPr>
          <w:fldChar w:fldCharType="begin"/>
        </w:r>
        <w:r>
          <w:rPr>
            <w:noProof/>
            <w:webHidden/>
          </w:rPr>
          <w:instrText xml:space="preserve"> PAGEREF _Toc11132110 \h </w:instrText>
        </w:r>
        <w:r>
          <w:rPr>
            <w:noProof/>
            <w:webHidden/>
          </w:rPr>
        </w:r>
        <w:r>
          <w:rPr>
            <w:noProof/>
            <w:webHidden/>
          </w:rPr>
          <w:fldChar w:fldCharType="separate"/>
        </w:r>
        <w:r>
          <w:rPr>
            <w:noProof/>
            <w:webHidden/>
          </w:rPr>
          <w:t>6</w:t>
        </w:r>
        <w:r>
          <w:rPr>
            <w:noProof/>
            <w:webHidden/>
          </w:rPr>
          <w:fldChar w:fldCharType="end"/>
        </w:r>
      </w:hyperlink>
    </w:p>
    <w:p w14:paraId="579AE6F9" w14:textId="77777777" w:rsidR="00C251DF" w:rsidRDefault="00C251DF">
      <w:pPr>
        <w:pStyle w:val="TOC2"/>
        <w:tabs>
          <w:tab w:val="left" w:pos="800"/>
          <w:tab w:val="right" w:leader="dot" w:pos="9350"/>
        </w:tabs>
        <w:rPr>
          <w:i w:val="0"/>
          <w:iCs w:val="0"/>
          <w:noProof/>
          <w:sz w:val="24"/>
        </w:rPr>
      </w:pPr>
      <w:hyperlink w:anchor="_Toc11132111" w:history="1">
        <w:r w:rsidRPr="006F1867">
          <w:rPr>
            <w:rStyle w:val="Hyperlink"/>
            <w:noProof/>
          </w:rPr>
          <w:t>4.2</w:t>
        </w:r>
        <w:r>
          <w:rPr>
            <w:i w:val="0"/>
            <w:iCs w:val="0"/>
            <w:noProof/>
            <w:sz w:val="24"/>
          </w:rPr>
          <w:tab/>
        </w:r>
        <w:r w:rsidRPr="006F1867">
          <w:rPr>
            <w:rStyle w:val="Hyperlink"/>
            <w:noProof/>
          </w:rPr>
          <w:t>Project Plan</w:t>
        </w:r>
        <w:r>
          <w:rPr>
            <w:noProof/>
            <w:webHidden/>
          </w:rPr>
          <w:tab/>
        </w:r>
        <w:r>
          <w:rPr>
            <w:noProof/>
            <w:webHidden/>
          </w:rPr>
          <w:fldChar w:fldCharType="begin"/>
        </w:r>
        <w:r>
          <w:rPr>
            <w:noProof/>
            <w:webHidden/>
          </w:rPr>
          <w:instrText xml:space="preserve"> PAGEREF _Toc11132111 \h </w:instrText>
        </w:r>
        <w:r>
          <w:rPr>
            <w:noProof/>
            <w:webHidden/>
          </w:rPr>
        </w:r>
        <w:r>
          <w:rPr>
            <w:noProof/>
            <w:webHidden/>
          </w:rPr>
          <w:fldChar w:fldCharType="separate"/>
        </w:r>
        <w:r>
          <w:rPr>
            <w:noProof/>
            <w:webHidden/>
          </w:rPr>
          <w:t>6</w:t>
        </w:r>
        <w:r>
          <w:rPr>
            <w:noProof/>
            <w:webHidden/>
          </w:rPr>
          <w:fldChar w:fldCharType="end"/>
        </w:r>
      </w:hyperlink>
    </w:p>
    <w:p w14:paraId="6C9BB0BA" w14:textId="77777777" w:rsidR="00C251DF" w:rsidRDefault="00C251DF">
      <w:pPr>
        <w:pStyle w:val="TOC2"/>
        <w:tabs>
          <w:tab w:val="left" w:pos="800"/>
          <w:tab w:val="right" w:leader="dot" w:pos="9350"/>
        </w:tabs>
        <w:rPr>
          <w:i w:val="0"/>
          <w:iCs w:val="0"/>
          <w:noProof/>
          <w:sz w:val="24"/>
        </w:rPr>
      </w:pPr>
      <w:hyperlink w:anchor="_Toc11132112" w:history="1">
        <w:r w:rsidRPr="006F1867">
          <w:rPr>
            <w:rStyle w:val="Hyperlink"/>
            <w:noProof/>
          </w:rPr>
          <w:t>4.3</w:t>
        </w:r>
        <w:r>
          <w:rPr>
            <w:i w:val="0"/>
            <w:iCs w:val="0"/>
            <w:noProof/>
            <w:sz w:val="24"/>
          </w:rPr>
          <w:tab/>
        </w:r>
        <w:r w:rsidRPr="006F1867">
          <w:rPr>
            <w:rStyle w:val="Hyperlink"/>
            <w:noProof/>
          </w:rPr>
          <w:t>Project Monitoring and Control</w:t>
        </w:r>
        <w:r>
          <w:rPr>
            <w:noProof/>
            <w:webHidden/>
          </w:rPr>
          <w:tab/>
        </w:r>
        <w:r>
          <w:rPr>
            <w:noProof/>
            <w:webHidden/>
          </w:rPr>
          <w:fldChar w:fldCharType="begin"/>
        </w:r>
        <w:r>
          <w:rPr>
            <w:noProof/>
            <w:webHidden/>
          </w:rPr>
          <w:instrText xml:space="preserve"> PAGEREF _Toc11132112 \h </w:instrText>
        </w:r>
        <w:r>
          <w:rPr>
            <w:noProof/>
            <w:webHidden/>
          </w:rPr>
        </w:r>
        <w:r>
          <w:rPr>
            <w:noProof/>
            <w:webHidden/>
          </w:rPr>
          <w:fldChar w:fldCharType="separate"/>
        </w:r>
        <w:r>
          <w:rPr>
            <w:noProof/>
            <w:webHidden/>
          </w:rPr>
          <w:t>7</w:t>
        </w:r>
        <w:r>
          <w:rPr>
            <w:noProof/>
            <w:webHidden/>
          </w:rPr>
          <w:fldChar w:fldCharType="end"/>
        </w:r>
      </w:hyperlink>
    </w:p>
    <w:p w14:paraId="2BD7BA58" w14:textId="77777777" w:rsidR="00C251DF" w:rsidRDefault="00C251DF">
      <w:pPr>
        <w:pStyle w:val="TOC2"/>
        <w:tabs>
          <w:tab w:val="left" w:pos="800"/>
          <w:tab w:val="right" w:leader="dot" w:pos="9350"/>
        </w:tabs>
        <w:rPr>
          <w:i w:val="0"/>
          <w:iCs w:val="0"/>
          <w:noProof/>
          <w:sz w:val="24"/>
        </w:rPr>
      </w:pPr>
      <w:hyperlink w:anchor="_Toc11132113" w:history="1">
        <w:r w:rsidRPr="006F1867">
          <w:rPr>
            <w:rStyle w:val="Hyperlink"/>
            <w:bCs/>
            <w:noProof/>
          </w:rPr>
          <w:t>4.4</w:t>
        </w:r>
        <w:r>
          <w:rPr>
            <w:i w:val="0"/>
            <w:iCs w:val="0"/>
            <w:noProof/>
            <w:sz w:val="24"/>
          </w:rPr>
          <w:tab/>
        </w:r>
        <w:r w:rsidRPr="006F1867">
          <w:rPr>
            <w:rStyle w:val="Hyperlink"/>
            <w:bCs/>
            <w:noProof/>
          </w:rPr>
          <w:t>Requirements Management</w:t>
        </w:r>
        <w:r>
          <w:rPr>
            <w:noProof/>
            <w:webHidden/>
          </w:rPr>
          <w:tab/>
        </w:r>
        <w:r>
          <w:rPr>
            <w:noProof/>
            <w:webHidden/>
          </w:rPr>
          <w:fldChar w:fldCharType="begin"/>
        </w:r>
        <w:r>
          <w:rPr>
            <w:noProof/>
            <w:webHidden/>
          </w:rPr>
          <w:instrText xml:space="preserve"> PAGEREF _Toc11132113 \h </w:instrText>
        </w:r>
        <w:r>
          <w:rPr>
            <w:noProof/>
            <w:webHidden/>
          </w:rPr>
        </w:r>
        <w:r>
          <w:rPr>
            <w:noProof/>
            <w:webHidden/>
          </w:rPr>
          <w:fldChar w:fldCharType="separate"/>
        </w:r>
        <w:r>
          <w:rPr>
            <w:noProof/>
            <w:webHidden/>
          </w:rPr>
          <w:t>7</w:t>
        </w:r>
        <w:r>
          <w:rPr>
            <w:noProof/>
            <w:webHidden/>
          </w:rPr>
          <w:fldChar w:fldCharType="end"/>
        </w:r>
      </w:hyperlink>
    </w:p>
    <w:p w14:paraId="0E1495AB" w14:textId="77777777" w:rsidR="00C251DF" w:rsidRDefault="00C251DF">
      <w:pPr>
        <w:pStyle w:val="TOC2"/>
        <w:tabs>
          <w:tab w:val="left" w:pos="800"/>
          <w:tab w:val="right" w:leader="dot" w:pos="9350"/>
        </w:tabs>
        <w:rPr>
          <w:i w:val="0"/>
          <w:iCs w:val="0"/>
          <w:noProof/>
          <w:sz w:val="24"/>
        </w:rPr>
      </w:pPr>
      <w:hyperlink w:anchor="_Toc11132114" w:history="1">
        <w:r w:rsidRPr="006F1867">
          <w:rPr>
            <w:rStyle w:val="Hyperlink"/>
            <w:bCs/>
            <w:noProof/>
          </w:rPr>
          <w:t>4.5</w:t>
        </w:r>
        <w:r>
          <w:rPr>
            <w:i w:val="0"/>
            <w:iCs w:val="0"/>
            <w:noProof/>
            <w:sz w:val="24"/>
          </w:rPr>
          <w:tab/>
        </w:r>
        <w:r w:rsidRPr="006F1867">
          <w:rPr>
            <w:rStyle w:val="Hyperlink"/>
            <w:bCs/>
            <w:noProof/>
          </w:rPr>
          <w:t>Quality Control</w:t>
        </w:r>
        <w:r>
          <w:rPr>
            <w:noProof/>
            <w:webHidden/>
          </w:rPr>
          <w:tab/>
        </w:r>
        <w:r>
          <w:rPr>
            <w:noProof/>
            <w:webHidden/>
          </w:rPr>
          <w:fldChar w:fldCharType="begin"/>
        </w:r>
        <w:r>
          <w:rPr>
            <w:noProof/>
            <w:webHidden/>
          </w:rPr>
          <w:instrText xml:space="preserve"> PAGEREF _Toc11132114 \h </w:instrText>
        </w:r>
        <w:r>
          <w:rPr>
            <w:noProof/>
            <w:webHidden/>
          </w:rPr>
        </w:r>
        <w:r>
          <w:rPr>
            <w:noProof/>
            <w:webHidden/>
          </w:rPr>
          <w:fldChar w:fldCharType="separate"/>
        </w:r>
        <w:r>
          <w:rPr>
            <w:noProof/>
            <w:webHidden/>
          </w:rPr>
          <w:t>7</w:t>
        </w:r>
        <w:r>
          <w:rPr>
            <w:noProof/>
            <w:webHidden/>
          </w:rPr>
          <w:fldChar w:fldCharType="end"/>
        </w:r>
      </w:hyperlink>
    </w:p>
    <w:p w14:paraId="46BE707A" w14:textId="77777777" w:rsidR="00C251DF" w:rsidRDefault="00C251DF">
      <w:pPr>
        <w:pStyle w:val="TOC2"/>
        <w:tabs>
          <w:tab w:val="left" w:pos="800"/>
          <w:tab w:val="right" w:leader="dot" w:pos="9350"/>
        </w:tabs>
        <w:rPr>
          <w:i w:val="0"/>
          <w:iCs w:val="0"/>
          <w:noProof/>
          <w:sz w:val="24"/>
        </w:rPr>
      </w:pPr>
      <w:hyperlink w:anchor="_Toc11132115" w:history="1">
        <w:r w:rsidRPr="006F1867">
          <w:rPr>
            <w:rStyle w:val="Hyperlink"/>
            <w:bCs/>
            <w:noProof/>
          </w:rPr>
          <w:t>4.6</w:t>
        </w:r>
        <w:r>
          <w:rPr>
            <w:i w:val="0"/>
            <w:iCs w:val="0"/>
            <w:noProof/>
            <w:sz w:val="24"/>
          </w:rPr>
          <w:tab/>
        </w:r>
        <w:r w:rsidRPr="006F1867">
          <w:rPr>
            <w:rStyle w:val="Hyperlink"/>
            <w:bCs/>
            <w:noProof/>
          </w:rPr>
          <w:t>Reporting and Measurement</w:t>
        </w:r>
        <w:r>
          <w:rPr>
            <w:noProof/>
            <w:webHidden/>
          </w:rPr>
          <w:tab/>
        </w:r>
        <w:r>
          <w:rPr>
            <w:noProof/>
            <w:webHidden/>
          </w:rPr>
          <w:fldChar w:fldCharType="begin"/>
        </w:r>
        <w:r>
          <w:rPr>
            <w:noProof/>
            <w:webHidden/>
          </w:rPr>
          <w:instrText xml:space="preserve"> PAGEREF _Toc11132115 \h </w:instrText>
        </w:r>
        <w:r>
          <w:rPr>
            <w:noProof/>
            <w:webHidden/>
          </w:rPr>
        </w:r>
        <w:r>
          <w:rPr>
            <w:noProof/>
            <w:webHidden/>
          </w:rPr>
          <w:fldChar w:fldCharType="separate"/>
        </w:r>
        <w:r>
          <w:rPr>
            <w:noProof/>
            <w:webHidden/>
          </w:rPr>
          <w:t>7</w:t>
        </w:r>
        <w:r>
          <w:rPr>
            <w:noProof/>
            <w:webHidden/>
          </w:rPr>
          <w:fldChar w:fldCharType="end"/>
        </w:r>
      </w:hyperlink>
    </w:p>
    <w:p w14:paraId="12EDCA5F" w14:textId="77777777" w:rsidR="00C251DF" w:rsidRDefault="00C251DF">
      <w:pPr>
        <w:pStyle w:val="TOC2"/>
        <w:tabs>
          <w:tab w:val="left" w:pos="800"/>
          <w:tab w:val="right" w:leader="dot" w:pos="9350"/>
        </w:tabs>
        <w:rPr>
          <w:i w:val="0"/>
          <w:iCs w:val="0"/>
          <w:noProof/>
          <w:sz w:val="24"/>
        </w:rPr>
      </w:pPr>
      <w:hyperlink w:anchor="_Toc11132116" w:history="1">
        <w:r w:rsidRPr="006F1867">
          <w:rPr>
            <w:rStyle w:val="Hyperlink"/>
            <w:bCs/>
            <w:noProof/>
          </w:rPr>
          <w:t>4.7</w:t>
        </w:r>
        <w:r>
          <w:rPr>
            <w:i w:val="0"/>
            <w:iCs w:val="0"/>
            <w:noProof/>
            <w:sz w:val="24"/>
          </w:rPr>
          <w:tab/>
        </w:r>
        <w:r w:rsidRPr="006F1867">
          <w:rPr>
            <w:rStyle w:val="Hyperlink"/>
            <w:bCs/>
            <w:noProof/>
          </w:rPr>
          <w:t>Risk Management</w:t>
        </w:r>
        <w:r>
          <w:rPr>
            <w:noProof/>
            <w:webHidden/>
          </w:rPr>
          <w:tab/>
        </w:r>
        <w:r>
          <w:rPr>
            <w:noProof/>
            <w:webHidden/>
          </w:rPr>
          <w:fldChar w:fldCharType="begin"/>
        </w:r>
        <w:r>
          <w:rPr>
            <w:noProof/>
            <w:webHidden/>
          </w:rPr>
          <w:instrText xml:space="preserve"> PAGEREF _Toc11132116 \h </w:instrText>
        </w:r>
        <w:r>
          <w:rPr>
            <w:noProof/>
            <w:webHidden/>
          </w:rPr>
        </w:r>
        <w:r>
          <w:rPr>
            <w:noProof/>
            <w:webHidden/>
          </w:rPr>
          <w:fldChar w:fldCharType="separate"/>
        </w:r>
        <w:r>
          <w:rPr>
            <w:noProof/>
            <w:webHidden/>
          </w:rPr>
          <w:t>8</w:t>
        </w:r>
        <w:r>
          <w:rPr>
            <w:noProof/>
            <w:webHidden/>
          </w:rPr>
          <w:fldChar w:fldCharType="end"/>
        </w:r>
      </w:hyperlink>
    </w:p>
    <w:p w14:paraId="47794E04" w14:textId="77777777" w:rsidR="00C251DF" w:rsidRDefault="00C251DF">
      <w:pPr>
        <w:pStyle w:val="TOC2"/>
        <w:tabs>
          <w:tab w:val="left" w:pos="800"/>
          <w:tab w:val="right" w:leader="dot" w:pos="9350"/>
        </w:tabs>
        <w:rPr>
          <w:i w:val="0"/>
          <w:iCs w:val="0"/>
          <w:noProof/>
          <w:sz w:val="24"/>
        </w:rPr>
      </w:pPr>
      <w:hyperlink w:anchor="_Toc11132117" w:history="1">
        <w:r w:rsidRPr="006F1867">
          <w:rPr>
            <w:rStyle w:val="Hyperlink"/>
            <w:bCs/>
            <w:noProof/>
          </w:rPr>
          <w:t>4.8</w:t>
        </w:r>
        <w:r>
          <w:rPr>
            <w:i w:val="0"/>
            <w:iCs w:val="0"/>
            <w:noProof/>
            <w:sz w:val="24"/>
          </w:rPr>
          <w:tab/>
        </w:r>
        <w:r w:rsidRPr="006F1867">
          <w:rPr>
            <w:rStyle w:val="Hyperlink"/>
            <w:bCs/>
            <w:noProof/>
          </w:rPr>
          <w:t>Configuration Management</w:t>
        </w:r>
        <w:r>
          <w:rPr>
            <w:noProof/>
            <w:webHidden/>
          </w:rPr>
          <w:tab/>
        </w:r>
        <w:r>
          <w:rPr>
            <w:noProof/>
            <w:webHidden/>
          </w:rPr>
          <w:fldChar w:fldCharType="begin"/>
        </w:r>
        <w:r>
          <w:rPr>
            <w:noProof/>
            <w:webHidden/>
          </w:rPr>
          <w:instrText xml:space="preserve"> PAGEREF _Toc11132117 \h </w:instrText>
        </w:r>
        <w:r>
          <w:rPr>
            <w:noProof/>
            <w:webHidden/>
          </w:rPr>
        </w:r>
        <w:r>
          <w:rPr>
            <w:noProof/>
            <w:webHidden/>
          </w:rPr>
          <w:fldChar w:fldCharType="separate"/>
        </w:r>
        <w:r>
          <w:rPr>
            <w:noProof/>
            <w:webHidden/>
          </w:rPr>
          <w:t>8</w:t>
        </w:r>
        <w:r>
          <w:rPr>
            <w:noProof/>
            <w:webHidden/>
          </w:rPr>
          <w:fldChar w:fldCharType="end"/>
        </w:r>
      </w:hyperlink>
    </w:p>
    <w:p w14:paraId="13B2CF70" w14:textId="77777777" w:rsidR="00C251DF" w:rsidRDefault="00C251DF">
      <w:pPr>
        <w:pStyle w:val="TOC1"/>
        <w:tabs>
          <w:tab w:val="left" w:pos="400"/>
          <w:tab w:val="right" w:leader="dot" w:pos="9350"/>
        </w:tabs>
        <w:rPr>
          <w:b w:val="0"/>
          <w:bCs w:val="0"/>
          <w:noProof/>
          <w:sz w:val="24"/>
        </w:rPr>
      </w:pPr>
      <w:hyperlink w:anchor="_Toc11132118" w:history="1">
        <w:r w:rsidRPr="006F1867">
          <w:rPr>
            <w:rStyle w:val="Hyperlink"/>
            <w:noProof/>
          </w:rPr>
          <w:t>5.</w:t>
        </w:r>
        <w:r>
          <w:rPr>
            <w:b w:val="0"/>
            <w:bCs w:val="0"/>
            <w:noProof/>
            <w:sz w:val="24"/>
          </w:rPr>
          <w:tab/>
        </w:r>
        <w:r w:rsidRPr="006F1867">
          <w:rPr>
            <w:rStyle w:val="Hyperlink"/>
            <w:noProof/>
          </w:rPr>
          <w:t>Annexes</w:t>
        </w:r>
        <w:r>
          <w:rPr>
            <w:noProof/>
            <w:webHidden/>
          </w:rPr>
          <w:tab/>
        </w:r>
        <w:r>
          <w:rPr>
            <w:noProof/>
            <w:webHidden/>
          </w:rPr>
          <w:fldChar w:fldCharType="begin"/>
        </w:r>
        <w:r>
          <w:rPr>
            <w:noProof/>
            <w:webHidden/>
          </w:rPr>
          <w:instrText xml:space="preserve"> PAGEREF _Toc11132118 \h </w:instrText>
        </w:r>
        <w:r>
          <w:rPr>
            <w:noProof/>
            <w:webHidden/>
          </w:rPr>
        </w:r>
        <w:r>
          <w:rPr>
            <w:noProof/>
            <w:webHidden/>
          </w:rPr>
          <w:fldChar w:fldCharType="separate"/>
        </w:r>
        <w:r>
          <w:rPr>
            <w:noProof/>
            <w:webHidden/>
          </w:rPr>
          <w:t>8</w:t>
        </w:r>
        <w:r>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TITLE  \* MERGEFORMAT">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1AACCE30" w14:textId="5C4B5CA7" w:rsidR="00E918C5" w:rsidRPr="00C26778" w:rsidRDefault="00E918C5" w:rsidP="22F6C876">
      <w:pPr>
        <w:pStyle w:val="Heading1"/>
      </w:pPr>
      <w:bookmarkStart w:id="1" w:name="_Toc524312826"/>
      <w:bookmarkStart w:id="2" w:name="_Toc11132094"/>
      <w:bookmarkStart w:id="3" w:name="_Toc456598586"/>
      <w:bookmarkStart w:id="4" w:name="_Toc456600917"/>
      <w:r w:rsidRPr="00C26778">
        <w:t>Introduction</w:t>
      </w:r>
      <w:bookmarkEnd w:id="1"/>
      <w:bookmarkEnd w:id="2"/>
    </w:p>
    <w:p w14:paraId="12504898" w14:textId="673A3CD9" w:rsidR="007E1C0C" w:rsidRPr="007E1C0C" w:rsidRDefault="005364A0" w:rsidP="007E1C0C">
      <w:pPr>
        <w:pStyle w:val="BodyText"/>
      </w:pPr>
      <w:r>
        <w:t xml:space="preserve">This Software Development Plan covers the main purposes of </w:t>
      </w:r>
      <w:r w:rsidR="00952C15">
        <w:t>our program</w:t>
      </w:r>
      <w:r w:rsidR="66412834">
        <w:t xml:space="preserve">, including the scope. </w:t>
      </w:r>
      <w:r w:rsidR="24B9FF5E">
        <w:t xml:space="preserve">It also overviews </w:t>
      </w:r>
      <w:r w:rsidR="19B23AA3">
        <w:t>the other</w:t>
      </w:r>
      <w:r w:rsidR="24B9FF5E">
        <w:t xml:space="preserve"> relevant definitions and references necessary for the </w:t>
      </w:r>
      <w:r w:rsidR="5EBEF244">
        <w:t>successful execution and management of the project</w:t>
      </w:r>
      <w:r w:rsidR="4FCD84E8">
        <w:t>.</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39A9C902" w14:textId="4A568470" w:rsidR="002A7B0F" w:rsidRDefault="00DF23A8">
      <w:pPr>
        <w:pStyle w:val="BodyText"/>
      </w:pPr>
      <w:r>
        <w:t>This plan will</w:t>
      </w:r>
      <w:r w:rsidR="0068236B">
        <w:t xml:space="preserve"> </w:t>
      </w:r>
      <w:r w:rsidR="002B258C">
        <w:t xml:space="preserve">collect the data needed to </w:t>
      </w:r>
      <w:r w:rsidR="00897FFA">
        <w:t xml:space="preserve">develop </w:t>
      </w:r>
      <w:r w:rsidR="003B1A76">
        <w:t>our project.</w:t>
      </w:r>
      <w:r w:rsidR="00456C5E">
        <w:t xml:space="preserve"> </w:t>
      </w:r>
      <w:r w:rsidR="000F08AA">
        <w:t>It will be used</w:t>
      </w:r>
      <w:r w:rsidR="0056102A">
        <w:t xml:space="preserve"> </w:t>
      </w:r>
      <w:r w:rsidR="00CF61C1">
        <w:t xml:space="preserve">to guide the team </w:t>
      </w:r>
      <w:r w:rsidR="008A4EDA">
        <w:t>by</w:t>
      </w:r>
      <w:r w:rsidR="000E5C70">
        <w:t xml:space="preserve"> providing</w:t>
      </w:r>
      <w:r w:rsidR="00591E62">
        <w:t xml:space="preserve"> a structure</w:t>
      </w:r>
      <w:r w:rsidR="008A5EAF">
        <w:t xml:space="preserve"> to support the creation of the project.</w:t>
      </w:r>
    </w:p>
    <w:p w14:paraId="2BE92B78" w14:textId="20474F03" w:rsidR="002560B8" w:rsidRDefault="002560B8">
      <w:pPr>
        <w:pStyle w:val="BodyText"/>
      </w:pPr>
      <w:r>
        <w:t>These users will utilize the plan:</w:t>
      </w:r>
    </w:p>
    <w:p w14:paraId="07177A94" w14:textId="52BD9BEF" w:rsidR="00E728D3" w:rsidRDefault="00C71527" w:rsidP="001C1F51">
      <w:pPr>
        <w:pStyle w:val="BodyText"/>
        <w:numPr>
          <w:ilvl w:val="0"/>
          <w:numId w:val="5"/>
        </w:numPr>
      </w:pPr>
      <w:r w:rsidRPr="00C71527">
        <w:rPr>
          <w:b/>
          <w:bCs/>
        </w:rPr>
        <w:t>Project manager</w:t>
      </w:r>
      <w:r>
        <w:t xml:space="preserve"> uses</w:t>
      </w:r>
      <w:r w:rsidR="001429E0">
        <w:t xml:space="preserve"> the plan when creating schedule</w:t>
      </w:r>
      <w:r w:rsidR="00C21F0C">
        <w:t>s to help the project stay on track.</w:t>
      </w:r>
    </w:p>
    <w:p w14:paraId="1BF0D404" w14:textId="4D402A34" w:rsidR="00C71527" w:rsidRDefault="00C71527" w:rsidP="001C1F51">
      <w:pPr>
        <w:pStyle w:val="BodyText"/>
        <w:numPr>
          <w:ilvl w:val="0"/>
          <w:numId w:val="5"/>
        </w:numPr>
      </w:pPr>
      <w:r>
        <w:rPr>
          <w:b/>
          <w:bCs/>
        </w:rPr>
        <w:t xml:space="preserve">Project team members </w:t>
      </w:r>
      <w:r w:rsidR="00E92147">
        <w:t>can reference this plan</w:t>
      </w:r>
      <w:r w:rsidR="00DA4560">
        <w:t xml:space="preserve"> </w:t>
      </w:r>
      <w:r w:rsidR="00B35685">
        <w:t>to</w:t>
      </w:r>
      <w:r w:rsidR="007642FA">
        <w:t xml:space="preserve"> see what </w:t>
      </w:r>
      <w:r w:rsidR="009F0F48">
        <w:t xml:space="preserve">tasks need to be completed and when, and </w:t>
      </w:r>
      <w:r w:rsidR="008C3F12">
        <w:t xml:space="preserve">in </w:t>
      </w:r>
      <w:r w:rsidR="009F0F48">
        <w:t xml:space="preserve">what </w:t>
      </w:r>
      <w:r w:rsidR="008C3F12">
        <w:t>order.</w:t>
      </w:r>
    </w:p>
    <w:p w14:paraId="0E6D2F94" w14:textId="77777777" w:rsidR="00E918C5" w:rsidRPr="00C26778" w:rsidRDefault="00E918C5">
      <w:pPr>
        <w:pStyle w:val="Heading2"/>
      </w:pPr>
      <w:bookmarkStart w:id="7" w:name="_Toc524312828"/>
      <w:bookmarkStart w:id="8" w:name="_Toc11132096"/>
      <w:r w:rsidRPr="00C26778">
        <w:t>Scope</w:t>
      </w:r>
      <w:bookmarkEnd w:id="7"/>
      <w:bookmarkEnd w:id="8"/>
    </w:p>
    <w:p w14:paraId="26804A15" w14:textId="4425549A" w:rsidR="00E918C5" w:rsidRPr="00C26778" w:rsidRDefault="00E918C5">
      <w:pPr>
        <w:pStyle w:val="BodyText"/>
      </w:pPr>
      <w:r w:rsidRPr="00C26778">
        <w:t xml:space="preserve">This </w:t>
      </w:r>
      <w:r w:rsidRPr="00C26778">
        <w:rPr>
          <w:i/>
          <w:iCs/>
        </w:rPr>
        <w:t>Software Development Plan</w:t>
      </w:r>
      <w:r w:rsidRPr="00C26778">
        <w:t xml:space="preserve"> describes </w:t>
      </w:r>
      <w:r w:rsidR="00F13DEB" w:rsidRPr="00C26778">
        <w:t>the plan</w:t>
      </w:r>
      <w:r w:rsidRPr="00C26778">
        <w:t xml:space="preserve"> to be used by the </w:t>
      </w:r>
      <w:r w:rsidR="0ABA6248">
        <w:t>Command Cruncher</w:t>
      </w:r>
      <w:r w:rsidRPr="00C26778">
        <w:t xml:space="preserve"> project, including </w:t>
      </w:r>
      <w:r w:rsidR="49DDE77F">
        <w:t xml:space="preserve">product deployment. Specific </w:t>
      </w:r>
      <w:r w:rsidRPr="00C26778">
        <w:t xml:space="preserve">details </w:t>
      </w:r>
      <w:r w:rsidR="49DDE77F">
        <w:t>for each</w:t>
      </w:r>
      <w:r w:rsidRPr="00C26778">
        <w:t xml:space="preserve"> </w:t>
      </w:r>
      <w:r w:rsidR="4C112A92">
        <w:t>iteration</w:t>
      </w:r>
      <w:r w:rsidRPr="00C26778">
        <w:t xml:space="preserve"> will be described in the Iteration Plans.</w:t>
      </w:r>
      <w:r w:rsidR="7740D808">
        <w:t xml:space="preserve"> </w:t>
      </w:r>
      <w:r w:rsidRPr="00C26778">
        <w:t xml:space="preserve">The plans </w:t>
      </w:r>
      <w:r w:rsidR="793B5CA2">
        <w:t>described</w:t>
      </w:r>
      <w:r w:rsidR="00FE6BA4">
        <w:t xml:space="preserve"> </w:t>
      </w:r>
      <w:r w:rsidR="793B5CA2">
        <w:t>in</w:t>
      </w:r>
      <w:r w:rsidRPr="00C26778">
        <w:t xml:space="preserve"> this document are based </w:t>
      </w:r>
      <w:r w:rsidR="31D15863">
        <w:t>on</w:t>
      </w:r>
      <w:r w:rsidRPr="00C26778">
        <w:t xml:space="preserve"> the product requirements defined in the </w:t>
      </w:r>
      <w:r w:rsidRPr="00C26778">
        <w:rPr>
          <w:i/>
          <w:iCs/>
        </w:rPr>
        <w:t>Vision Document</w:t>
      </w:r>
      <w:r w:rsidRPr="00C26778">
        <w:t>.</w:t>
      </w:r>
    </w:p>
    <w:p w14:paraId="22A6D2DC"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1974BF8E" w14:textId="31007753" w:rsidR="00477E42" w:rsidRPr="00C26778" w:rsidRDefault="008A05B8" w:rsidP="00477E42">
      <w:pPr>
        <w:pStyle w:val="BodyText"/>
      </w:pPr>
      <w:r>
        <w:t xml:space="preserve">N/A </w:t>
      </w:r>
    </w:p>
    <w:p w14:paraId="565C4B8E" w14:textId="77777777" w:rsidR="00E918C5" w:rsidRPr="00C26778" w:rsidRDefault="00E918C5">
      <w:pPr>
        <w:pStyle w:val="Heading2"/>
      </w:pPr>
      <w:bookmarkStart w:id="11" w:name="_Toc524312830"/>
      <w:bookmarkStart w:id="12" w:name="_Toc11132098"/>
      <w:r w:rsidRPr="00C26778">
        <w:t>References</w:t>
      </w:r>
      <w:bookmarkEnd w:id="11"/>
      <w:bookmarkEnd w:id="12"/>
    </w:p>
    <w:p w14:paraId="7FA4CC4A" w14:textId="51D7AC51" w:rsidR="00E918C5" w:rsidRPr="00F13DEB" w:rsidRDefault="00F13DEB" w:rsidP="00F13DEB">
      <w:pPr>
        <w:pStyle w:val="InfoBlue"/>
      </w:pPr>
      <w:r w:rsidRPr="00F13DEB">
        <w:t>Vision</w:t>
      </w:r>
      <w:r w:rsidR="00D82061" w:rsidRPr="00F13DEB">
        <w:t xml:space="preserve">: </w:t>
      </w:r>
      <w:r w:rsidR="0506C073" w:rsidRPr="00F13DEB">
        <w:t>Our</w:t>
      </w:r>
      <w:r w:rsidR="00D82061" w:rsidRPr="00F13DEB">
        <w:t xml:space="preserve"> arithmetic parser program will handle the correct order of operations from input provided the user.</w:t>
      </w:r>
      <w:r w:rsidR="002E00B0" w:rsidRPr="00F13DEB">
        <w:t xml:space="preserve"> </w:t>
      </w:r>
    </w:p>
    <w:p w14:paraId="703E3794" w14:textId="77777777" w:rsidR="00E918C5" w:rsidRPr="00C26778" w:rsidRDefault="00E918C5">
      <w:pPr>
        <w:pStyle w:val="Heading2"/>
      </w:pPr>
      <w:bookmarkStart w:id="13" w:name="_Toc524312831"/>
      <w:bookmarkStart w:id="14" w:name="_Toc11132099"/>
      <w:r w:rsidRPr="00C26778">
        <w:t>Overview</w:t>
      </w:r>
      <w:bookmarkEnd w:id="13"/>
      <w:bookmarkEnd w:id="14"/>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08E9C209" w:rsidR="00E918C5" w:rsidRPr="00C26778" w:rsidRDefault="00E918C5">
      <w:pPr>
        <w:pStyle w:val="BodyText"/>
        <w:tabs>
          <w:tab w:val="left" w:pos="3780"/>
        </w:tabs>
        <w:ind w:left="3690" w:hanging="2970"/>
      </w:pPr>
      <w:r w:rsidRPr="00C26778">
        <w:t xml:space="preserve">Project Overview             —              </w:t>
      </w:r>
      <w:r w:rsidR="3372D254">
        <w:t>A</w:t>
      </w:r>
      <w:r w:rsidR="001D4DAE">
        <w:t xml:space="preserve"> description of the purpose, objectives, and scope of our project.  It also contains information about the deliverables that we</w:t>
      </w:r>
      <w:r w:rsidR="00283DD1">
        <w:t xml:space="preserve"> need</w:t>
      </w:r>
      <w:r w:rsidRPr="00C26778">
        <w:t xml:space="preserve"> to deliver</w:t>
      </w:r>
      <w:r w:rsidR="00283DD1">
        <w:t xml:space="preserve"> and when</w:t>
      </w:r>
      <w:r w:rsidRPr="00C26778">
        <w:t>.</w:t>
      </w:r>
    </w:p>
    <w:p w14:paraId="46AF11E4" w14:textId="799BF936" w:rsidR="00E918C5" w:rsidRPr="00C26778" w:rsidRDefault="00E918C5">
      <w:pPr>
        <w:pStyle w:val="BodyText"/>
        <w:ind w:left="3690" w:hanging="2970"/>
      </w:pPr>
      <w:r w:rsidRPr="00C26778">
        <w:t xml:space="preserve">Project Organization          —           </w:t>
      </w:r>
      <w:r w:rsidR="00506264">
        <w:t>Describes</w:t>
      </w:r>
      <w:r w:rsidRPr="00C26778">
        <w:t xml:space="preserve"> the organizational structure of the project team.</w:t>
      </w:r>
      <w:r w:rsidR="00506264">
        <w:t xml:space="preserve"> Includes roles and responsibilities.</w:t>
      </w:r>
    </w:p>
    <w:p w14:paraId="454E3E68" w14:textId="659C3616" w:rsidR="00E918C5" w:rsidRPr="00C26778" w:rsidRDefault="00E918C5">
      <w:pPr>
        <w:pStyle w:val="BodyText"/>
        <w:ind w:left="3690" w:hanging="2970"/>
      </w:pPr>
      <w:r w:rsidRPr="00C26778">
        <w:t xml:space="preserve">Management Process          —           </w:t>
      </w:r>
      <w:r w:rsidR="00506264">
        <w:t>Explains</w:t>
      </w:r>
      <w:r w:rsidRPr="00C26778">
        <w:t xml:space="preserve"> the estimated cost and schedule, defines the major phases and milestones for the project, and describes how the project will be monitored.</w:t>
      </w:r>
    </w:p>
    <w:p w14:paraId="65BCE8CE" w14:textId="16F0FE35" w:rsidR="00E918C5" w:rsidRPr="00C26778" w:rsidRDefault="00E918C5">
      <w:pPr>
        <w:pStyle w:val="BodyText"/>
        <w:ind w:left="3690" w:hanging="2970"/>
      </w:pPr>
      <w:r w:rsidRPr="00C26778">
        <w:t>Applicable Plans and Guidelines </w:t>
      </w:r>
      <w:r w:rsidR="00C26778" w:rsidRPr="00C26778">
        <w:t xml:space="preserve">— </w:t>
      </w:r>
      <w:r w:rsidR="75806F8B">
        <w:t xml:space="preserve"> </w:t>
      </w:r>
      <w:r w:rsidR="1211D9B9">
        <w:t>Provides</w:t>
      </w:r>
      <w:r w:rsidRPr="00C26778">
        <w:t xml:space="preserve"> an overview of the software development process, including methods, tools and techniques to be followed.</w:t>
      </w:r>
    </w:p>
    <w:p w14:paraId="1B3C1C8D"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24D5AD09" w14:textId="5B246BE8" w:rsidR="00E918C5" w:rsidRPr="00C26778" w:rsidRDefault="00E918C5" w:rsidP="00887915">
      <w:pPr>
        <w:pStyle w:val="Heading2"/>
      </w:pPr>
      <w:bookmarkStart w:id="17" w:name="_Toc524312833"/>
      <w:bookmarkStart w:id="18" w:name="_Toc11132101"/>
      <w:r w:rsidRPr="00C26778">
        <w:t>Project Purpose, Scope, and Objectives</w:t>
      </w:r>
      <w:bookmarkEnd w:id="17"/>
      <w:bookmarkEnd w:id="18"/>
    </w:p>
    <w:p w14:paraId="3433AA88" w14:textId="1C38C9F7" w:rsidR="04980451" w:rsidRDefault="04980451" w:rsidP="04980451">
      <w:pPr>
        <w:pStyle w:val="BodyText"/>
        <w:rPr>
          <w:ins w:id="19" w:author="Microsoft Word" w:date="2024-09-15T13:13:00Z" w16du:dateUtc="2024-09-15T18:13:00Z"/>
        </w:rPr>
      </w:pPr>
      <w:r>
        <w:t>This p</w:t>
      </w:r>
      <w:r w:rsidR="00CA024D">
        <w:t>roject</w:t>
      </w:r>
      <w:r>
        <w:t xml:space="preserve"> will </w:t>
      </w:r>
      <w:r w:rsidR="004137E6">
        <w:t>allow users</w:t>
      </w:r>
      <w:r w:rsidR="0065065E">
        <w:t xml:space="preserve"> to make </w:t>
      </w:r>
      <w:r w:rsidR="003E5102">
        <w:t xml:space="preserve">mathematical </w:t>
      </w:r>
      <w:r w:rsidR="0065065E">
        <w:t>calculations</w:t>
      </w:r>
      <w:r w:rsidR="00BF0A38">
        <w:t>.</w:t>
      </w:r>
      <w:r w:rsidR="003E5102">
        <w:t xml:space="preserve">  The objective of this project is to aid in </w:t>
      </w:r>
      <w:r w:rsidR="00DE194D">
        <w:t>understand</w:t>
      </w:r>
      <w:r w:rsidR="00E2368C">
        <w:t>ing</w:t>
      </w:r>
      <w:r w:rsidR="00DE194D">
        <w:t xml:space="preserve"> parsing techniques and data structures to aid </w:t>
      </w:r>
      <w:r w:rsidR="003E5102">
        <w:t xml:space="preserve">the </w:t>
      </w:r>
      <w:r w:rsidR="00DE194D">
        <w:t>user in easily</w:t>
      </w:r>
      <w:r w:rsidR="00727093">
        <w:t xml:space="preserve"> completing computations.  </w:t>
      </w:r>
      <w:r w:rsidR="00E2368C">
        <w:t>Deliverables this project will deliver include:</w:t>
      </w:r>
    </w:p>
    <w:p w14:paraId="51091B2A" w14:textId="3706BCDF" w:rsidR="00442808" w:rsidRPr="007407DB" w:rsidRDefault="00541813" w:rsidP="00E2368C">
      <w:pPr>
        <w:pStyle w:val="InfoBlue"/>
      </w:pPr>
      <w:r w:rsidRPr="007407DB">
        <w:t>Project management plan</w:t>
      </w:r>
    </w:p>
    <w:p w14:paraId="52AF3E91" w14:textId="7E66DCBE" w:rsidR="007407DB" w:rsidRPr="007407DB" w:rsidRDefault="007407DB" w:rsidP="007407DB">
      <w:pPr>
        <w:pStyle w:val="InfoBlue"/>
      </w:pPr>
      <w:r w:rsidRPr="007407DB">
        <w:t>Requirements documentation</w:t>
      </w:r>
    </w:p>
    <w:p w14:paraId="69869672" w14:textId="7FBD67FF" w:rsidR="006B4C08" w:rsidRPr="006B4C08" w:rsidRDefault="00E16741" w:rsidP="00AC7338">
      <w:pPr>
        <w:pStyle w:val="InfoBlue"/>
      </w:pPr>
      <w:r>
        <w:t>Design specifications</w:t>
      </w:r>
      <w:r w:rsidR="00BD5569">
        <w:t xml:space="preserve">/Software </w:t>
      </w:r>
      <w:r w:rsidR="00887915">
        <w:t xml:space="preserve">Architecture </w:t>
      </w:r>
    </w:p>
    <w:p w14:paraId="495B6B68" w14:textId="40C3F797" w:rsidR="00E16741" w:rsidRPr="00E16741" w:rsidRDefault="002D68FC" w:rsidP="00E9597F">
      <w:pPr>
        <w:pStyle w:val="InfoBlue"/>
      </w:pPr>
      <w:r>
        <w:t>Test cases</w:t>
      </w:r>
    </w:p>
    <w:p w14:paraId="07DDCF19" w14:textId="206375F7" w:rsidR="00EF52D4" w:rsidRPr="00EF52D4" w:rsidRDefault="00EF52D4" w:rsidP="00EF52D4">
      <w:pPr>
        <w:pStyle w:val="InfoBlue"/>
      </w:pPr>
      <w:r>
        <w:t>Code</w:t>
      </w:r>
    </w:p>
    <w:p w14:paraId="68AB9FEA" w14:textId="2302CCEB" w:rsidR="00D0766E" w:rsidRPr="00D0766E" w:rsidRDefault="00D0766E" w:rsidP="00D0766E">
      <w:pPr>
        <w:pStyle w:val="InfoBlue"/>
      </w:pPr>
      <w:r>
        <w:t>User manual</w:t>
      </w:r>
    </w:p>
    <w:p w14:paraId="19990B13" w14:textId="3E2C17BC" w:rsidR="00AB588E" w:rsidRPr="00AB588E" w:rsidRDefault="00AB588E" w:rsidP="00AB588E">
      <w:pPr>
        <w:pStyle w:val="InfoBlue"/>
      </w:pPr>
      <w:r>
        <w:t>Final Project</w:t>
      </w:r>
    </w:p>
    <w:p w14:paraId="345BF27C" w14:textId="18F5DD97" w:rsidR="00E918C5" w:rsidRPr="00C26778" w:rsidRDefault="00E918C5">
      <w:pPr>
        <w:pStyle w:val="Heading2"/>
      </w:pPr>
      <w:bookmarkStart w:id="20" w:name="_Toc524312834"/>
      <w:bookmarkStart w:id="21" w:name="_Toc11132102"/>
      <w:r w:rsidRPr="00C26778">
        <w:t>Assumptions and Constraints</w:t>
      </w:r>
      <w:bookmarkEnd w:id="20"/>
      <w:bookmarkEnd w:id="21"/>
    </w:p>
    <w:p w14:paraId="50ABEA8F" w14:textId="746D80AE" w:rsidR="6EBAE837" w:rsidRDefault="33490B04" w:rsidP="008D1CFC">
      <w:pPr>
        <w:pStyle w:val="BodyText"/>
        <w:ind w:left="0" w:firstLine="720"/>
      </w:pPr>
      <w:r>
        <w:t>Assumptions:</w:t>
      </w:r>
    </w:p>
    <w:p w14:paraId="70E769E6" w14:textId="2582278F" w:rsidR="0553DE1B" w:rsidRDefault="0553DE1B" w:rsidP="001C1F51">
      <w:pPr>
        <w:pStyle w:val="BodyText"/>
        <w:numPr>
          <w:ilvl w:val="0"/>
          <w:numId w:val="8"/>
        </w:numPr>
      </w:pPr>
      <w:r>
        <w:t xml:space="preserve">Assume that everyone will attend </w:t>
      </w:r>
      <w:r w:rsidR="7E1298CA">
        <w:t xml:space="preserve">all </w:t>
      </w:r>
      <w:r>
        <w:t>the meetings and contribute to the project equally.</w:t>
      </w:r>
    </w:p>
    <w:p w14:paraId="2BE41C9A" w14:textId="362142CE" w:rsidR="002A1E83" w:rsidRDefault="07C66E05" w:rsidP="001C1F51">
      <w:pPr>
        <w:pStyle w:val="BodyText"/>
        <w:numPr>
          <w:ilvl w:val="0"/>
          <w:numId w:val="8"/>
        </w:numPr>
      </w:pPr>
      <w:r>
        <w:t>Assume</w:t>
      </w:r>
      <w:r w:rsidR="30034C5D">
        <w:t xml:space="preserve"> that the project </w:t>
      </w:r>
      <w:r w:rsidR="226C4506">
        <w:t xml:space="preserve">timeline is </w:t>
      </w:r>
      <w:r w:rsidR="54173A5A">
        <w:t>sufficient to complete all planned test cases.</w:t>
      </w:r>
    </w:p>
    <w:p w14:paraId="06630E10" w14:textId="7D875425" w:rsidR="299B8F2D" w:rsidRDefault="2D8921A6" w:rsidP="299B8F2D">
      <w:pPr>
        <w:pStyle w:val="BodyText"/>
      </w:pPr>
      <w:r>
        <w:t xml:space="preserve">Constraints: </w:t>
      </w:r>
    </w:p>
    <w:p w14:paraId="218C6C57" w14:textId="620E98E1" w:rsidR="299B8F2D" w:rsidRDefault="2D8921A6" w:rsidP="001C1F51">
      <w:pPr>
        <w:pStyle w:val="BodyText"/>
        <w:numPr>
          <w:ilvl w:val="0"/>
          <w:numId w:val="6"/>
        </w:numPr>
      </w:pPr>
      <w:r>
        <w:t>Time management and task delegation (</w:t>
      </w:r>
      <w:r w:rsidR="7F3AD297">
        <w:t>finding common times in our schedules to meet up</w:t>
      </w:r>
      <w:r w:rsidR="0B624D3A">
        <w:t xml:space="preserve"> </w:t>
      </w:r>
      <w:r w:rsidR="675C8E50">
        <w:t xml:space="preserve">and ensuring that everyone </w:t>
      </w:r>
      <w:r w:rsidR="307212DA">
        <w:t>finishes</w:t>
      </w:r>
      <w:r w:rsidR="675C8E50">
        <w:t xml:space="preserve"> their </w:t>
      </w:r>
      <w:r w:rsidR="629955C3">
        <w:t xml:space="preserve">assigned </w:t>
      </w:r>
      <w:r w:rsidR="668C43C8">
        <w:t>portions in a timely manner).</w:t>
      </w:r>
    </w:p>
    <w:p w14:paraId="227F4B15" w14:textId="4FD39CF7" w:rsidR="7577ED0A" w:rsidRDefault="1749D166" w:rsidP="001C1F51">
      <w:pPr>
        <w:pStyle w:val="BodyText"/>
        <w:numPr>
          <w:ilvl w:val="0"/>
          <w:numId w:val="7"/>
        </w:numPr>
      </w:pPr>
      <w:r>
        <w:t xml:space="preserve">Technological </w:t>
      </w:r>
      <w:r w:rsidR="1601F661">
        <w:t>errors</w:t>
      </w:r>
      <w:r>
        <w:t xml:space="preserve"> (computers crashing, code failing to compile, lack of access to the necessary devices, etc.)</w:t>
      </w:r>
    </w:p>
    <w:p w14:paraId="289032CD" w14:textId="36E01DDA" w:rsidR="00E918C5" w:rsidRPr="00C26778" w:rsidRDefault="00E918C5" w:rsidP="0039560C">
      <w:pPr>
        <w:pStyle w:val="Heading2"/>
      </w:pPr>
      <w:bookmarkStart w:id="22" w:name="_Toc524312835"/>
      <w:bookmarkStart w:id="23" w:name="_Toc11132103"/>
      <w:r w:rsidRPr="00C26778">
        <w:t>Project Deliverables</w:t>
      </w:r>
      <w:bookmarkEnd w:id="22"/>
      <w:bookmarkEnd w:id="23"/>
    </w:p>
    <w:p w14:paraId="7BBEB561" w14:textId="34AD86CA" w:rsidR="0076102A" w:rsidRDefault="00AA6F5F" w:rsidP="001C1F51">
      <w:pPr>
        <w:pStyle w:val="BodyText"/>
        <w:numPr>
          <w:ilvl w:val="0"/>
          <w:numId w:val="2"/>
        </w:numPr>
        <w:ind w:left="1080"/>
      </w:pPr>
      <w:r>
        <w:t>Establish the project management plan</w:t>
      </w:r>
      <w:r w:rsidR="008D1CFC">
        <w:t xml:space="preserve"> (by September 29</w:t>
      </w:r>
      <w:r w:rsidR="008D1CFC" w:rsidRPr="008D1CFC">
        <w:rPr>
          <w:vertAlign w:val="superscript"/>
        </w:rPr>
        <w:t>th</w:t>
      </w:r>
      <w:r w:rsidR="008D1CFC">
        <w:t xml:space="preserve">) </w:t>
      </w:r>
    </w:p>
    <w:p w14:paraId="5D2D53A5" w14:textId="5893F00D" w:rsidR="00AA6F5F" w:rsidRDefault="0076102A" w:rsidP="001C1F51">
      <w:pPr>
        <w:pStyle w:val="BodyText"/>
        <w:numPr>
          <w:ilvl w:val="0"/>
          <w:numId w:val="2"/>
        </w:numPr>
        <w:ind w:left="1080"/>
      </w:pPr>
      <w:r>
        <w:t>Establish requirements documentation</w:t>
      </w:r>
      <w:r w:rsidR="008D1CFC">
        <w:t xml:space="preserve"> (by October 13</w:t>
      </w:r>
      <w:r w:rsidR="008D1CFC" w:rsidRPr="008D1CFC">
        <w:rPr>
          <w:vertAlign w:val="superscript"/>
        </w:rPr>
        <w:t>th</w:t>
      </w:r>
      <w:r w:rsidR="008D1CFC">
        <w:t>)</w:t>
      </w:r>
    </w:p>
    <w:p w14:paraId="3690F540" w14:textId="7E1C8283" w:rsidR="008D1CFC" w:rsidRDefault="008D1CFC" w:rsidP="001C1F51">
      <w:pPr>
        <w:pStyle w:val="BodyText"/>
        <w:numPr>
          <w:ilvl w:val="0"/>
          <w:numId w:val="2"/>
        </w:numPr>
        <w:ind w:left="1080"/>
      </w:pPr>
      <w:r>
        <w:t>Outline project architecture and design specifications (</w:t>
      </w:r>
      <w:bookmarkStart w:id="24" w:name="_Hlk177299657"/>
      <w:r w:rsidR="00057242">
        <w:t xml:space="preserve">by </w:t>
      </w:r>
      <w:bookmarkEnd w:id="24"/>
      <w:r>
        <w:t>November 10</w:t>
      </w:r>
      <w:r w:rsidRPr="008D1CFC">
        <w:rPr>
          <w:vertAlign w:val="superscript"/>
        </w:rPr>
        <w:t>th</w:t>
      </w:r>
      <w:r>
        <w:t>)</w:t>
      </w:r>
    </w:p>
    <w:p w14:paraId="4791DE48" w14:textId="32762436" w:rsidR="0076102A" w:rsidRDefault="008D1CFC" w:rsidP="001C1F51">
      <w:pPr>
        <w:pStyle w:val="BodyText"/>
        <w:numPr>
          <w:ilvl w:val="0"/>
          <w:numId w:val="2"/>
        </w:numPr>
        <w:ind w:left="1080"/>
      </w:pPr>
      <w:r>
        <w:t>Deliver test cases (</w:t>
      </w:r>
      <w:r w:rsidR="00057242">
        <w:t xml:space="preserve">by </w:t>
      </w:r>
      <w:r>
        <w:t>December 12</w:t>
      </w:r>
      <w:r w:rsidRPr="008D1CFC">
        <w:rPr>
          <w:vertAlign w:val="superscript"/>
        </w:rPr>
        <w:t>th</w:t>
      </w:r>
      <w:r>
        <w:t>)</w:t>
      </w:r>
    </w:p>
    <w:p w14:paraId="23C4BF78" w14:textId="03160BCB" w:rsidR="008D1CFC" w:rsidRDefault="00AF546E" w:rsidP="001C1F51">
      <w:pPr>
        <w:pStyle w:val="BodyText"/>
        <w:numPr>
          <w:ilvl w:val="0"/>
          <w:numId w:val="2"/>
        </w:numPr>
        <w:ind w:left="1080"/>
      </w:pPr>
      <w:r>
        <w:t>Create a user manual</w:t>
      </w:r>
      <w:r w:rsidR="008D1CFC">
        <w:t xml:space="preserve"> (</w:t>
      </w:r>
      <w:r w:rsidR="00057242">
        <w:t xml:space="preserve">by </w:t>
      </w:r>
      <w:r w:rsidR="008D1CFC">
        <w:t>December 12</w:t>
      </w:r>
      <w:r w:rsidR="008D1CFC" w:rsidRPr="008D1CFC">
        <w:rPr>
          <w:vertAlign w:val="superscript"/>
        </w:rPr>
        <w:t>th</w:t>
      </w:r>
      <w:r w:rsidR="008D1CFC">
        <w:t>)</w:t>
      </w:r>
    </w:p>
    <w:p w14:paraId="01C2CB8B" w14:textId="5E288FDE" w:rsidR="00373A31" w:rsidRDefault="00373A31" w:rsidP="001C1F51">
      <w:pPr>
        <w:pStyle w:val="BodyText"/>
        <w:numPr>
          <w:ilvl w:val="0"/>
          <w:numId w:val="2"/>
        </w:numPr>
        <w:ind w:left="1080"/>
      </w:pPr>
      <w:r>
        <w:t>Deliver project implementation (</w:t>
      </w:r>
      <w:r w:rsidR="00057242">
        <w:t xml:space="preserve">by </w:t>
      </w:r>
      <w:r>
        <w:t>December 12</w:t>
      </w:r>
      <w:r w:rsidRPr="00373A31">
        <w:rPr>
          <w:vertAlign w:val="superscript"/>
        </w:rPr>
        <w:t>th</w:t>
      </w:r>
      <w:r>
        <w:t>)</w:t>
      </w:r>
    </w:p>
    <w:p w14:paraId="2DF43D5C" w14:textId="0E3C9776" w:rsidR="001975D8" w:rsidRDefault="25FBD38B" w:rsidP="001C1F51">
      <w:pPr>
        <w:pStyle w:val="BodyText"/>
        <w:numPr>
          <w:ilvl w:val="0"/>
          <w:numId w:val="2"/>
        </w:numPr>
        <w:ind w:left="1080"/>
      </w:pPr>
      <w:r>
        <w:t>Deliver</w:t>
      </w:r>
      <w:r w:rsidR="386996A3">
        <w:t xml:space="preserve"> final project </w:t>
      </w:r>
      <w:r w:rsidR="1601F661">
        <w:t>(</w:t>
      </w:r>
      <w:r w:rsidR="62A5514A">
        <w:t>by</w:t>
      </w:r>
      <w:r w:rsidR="00057242">
        <w:t xml:space="preserve"> </w:t>
      </w:r>
      <w:r w:rsidR="00373A31">
        <w:t>Dece</w:t>
      </w:r>
      <w:r w:rsidR="00057242">
        <w:t>mber 17</w:t>
      </w:r>
      <w:r w:rsidR="00057242" w:rsidRPr="00057242">
        <w:rPr>
          <w:vertAlign w:val="superscript"/>
        </w:rPr>
        <w:t>th</w:t>
      </w:r>
      <w:r w:rsidR="00057242">
        <w:t>)</w:t>
      </w:r>
    </w:p>
    <w:p w14:paraId="0DE258ED" w14:textId="77777777" w:rsidR="00E918C5" w:rsidRPr="00C26778" w:rsidRDefault="00E918C5">
      <w:pPr>
        <w:pStyle w:val="Heading2"/>
      </w:pPr>
      <w:bookmarkStart w:id="25" w:name="_Toc524312836"/>
      <w:bookmarkStart w:id="26" w:name="_Toc11132104"/>
      <w:r w:rsidRPr="00C26778">
        <w:t>Evolution of the Software Development Plan</w:t>
      </w:r>
      <w:bookmarkEnd w:id="25"/>
      <w:bookmarkEnd w:id="26"/>
    </w:p>
    <w:p w14:paraId="5048CC00" w14:textId="14A691F8" w:rsidR="00E918C5" w:rsidRPr="00C26778" w:rsidRDefault="00E918C5">
      <w:pPr>
        <w:pStyle w:val="BodyText"/>
      </w:pPr>
    </w:p>
    <w:p w14:paraId="18DA49BE" w14:textId="13F51926" w:rsidR="31BA3877" w:rsidRDefault="31BA3877" w:rsidP="31BA3877">
      <w:pPr>
        <w:pStyle w:val="BodyText"/>
      </w:pPr>
    </w:p>
    <w:tbl>
      <w:tblPr>
        <w:tblStyle w:val="TableGrid"/>
        <w:tblW w:w="0" w:type="auto"/>
        <w:jc w:val="center"/>
        <w:tblLook w:val="06A0" w:firstRow="1" w:lastRow="0" w:firstColumn="1" w:lastColumn="0" w:noHBand="1" w:noVBand="1"/>
      </w:tblPr>
      <w:tblGrid>
        <w:gridCol w:w="2877"/>
        <w:gridCol w:w="4138"/>
      </w:tblGrid>
      <w:tr w:rsidR="1601F661" w14:paraId="109A54CD" w14:textId="77777777" w:rsidTr="002F20DC">
        <w:trPr>
          <w:trHeight w:val="300"/>
          <w:jc w:val="center"/>
        </w:trPr>
        <w:tc>
          <w:tcPr>
            <w:tcW w:w="2877" w:type="dxa"/>
          </w:tcPr>
          <w:p w14:paraId="651DDD0B" w14:textId="36B83DFD" w:rsidR="1601F661" w:rsidRPr="00BA63DD" w:rsidRDefault="002017BA" w:rsidP="002F20DC">
            <w:pPr>
              <w:pStyle w:val="BodyText"/>
              <w:ind w:left="0"/>
              <w:jc w:val="center"/>
              <w:rPr>
                <w:b/>
                <w:bCs/>
              </w:rPr>
            </w:pPr>
            <w:r w:rsidRPr="00BA63DD">
              <w:rPr>
                <w:b/>
                <w:bCs/>
              </w:rPr>
              <w:t>Circumstance</w:t>
            </w:r>
          </w:p>
        </w:tc>
        <w:tc>
          <w:tcPr>
            <w:tcW w:w="4138" w:type="dxa"/>
          </w:tcPr>
          <w:p w14:paraId="00E508A2" w14:textId="1B94B41B" w:rsidR="1601F661" w:rsidRPr="00BA63DD" w:rsidRDefault="1601F661" w:rsidP="002F20DC">
            <w:pPr>
              <w:pStyle w:val="BodyText"/>
              <w:ind w:left="0"/>
              <w:jc w:val="center"/>
              <w:rPr>
                <w:b/>
                <w:bCs/>
              </w:rPr>
            </w:pPr>
            <w:r w:rsidRPr="00BA63DD">
              <w:rPr>
                <w:b/>
                <w:bCs/>
              </w:rPr>
              <w:t>Changes</w:t>
            </w:r>
          </w:p>
        </w:tc>
      </w:tr>
      <w:tr w:rsidR="1601F661" w14:paraId="46DF4B80" w14:textId="77777777" w:rsidTr="002F20DC">
        <w:trPr>
          <w:trHeight w:val="300"/>
          <w:jc w:val="center"/>
        </w:trPr>
        <w:tc>
          <w:tcPr>
            <w:tcW w:w="2877" w:type="dxa"/>
          </w:tcPr>
          <w:p w14:paraId="241F6F84" w14:textId="004987A0" w:rsidR="1601F661" w:rsidRDefault="00224133" w:rsidP="002F20DC">
            <w:pPr>
              <w:pStyle w:val="BodyText"/>
              <w:ind w:left="0"/>
              <w:jc w:val="center"/>
            </w:pPr>
            <w:r>
              <w:t xml:space="preserve">Changes to </w:t>
            </w:r>
            <w:r w:rsidR="002F20DC">
              <w:t>Due Date</w:t>
            </w:r>
          </w:p>
        </w:tc>
        <w:tc>
          <w:tcPr>
            <w:tcW w:w="4138" w:type="dxa"/>
          </w:tcPr>
          <w:p w14:paraId="621FDE92" w14:textId="11ED502A" w:rsidR="1601F661" w:rsidRDefault="002F20DC" w:rsidP="002F20DC">
            <w:pPr>
              <w:pStyle w:val="BodyText"/>
              <w:ind w:left="0"/>
              <w:jc w:val="center"/>
            </w:pPr>
            <w:r>
              <w:t>U</w:t>
            </w:r>
            <w:r w:rsidR="00224133">
              <w:t xml:space="preserve">pdate </w:t>
            </w:r>
            <w:r>
              <w:t>due</w:t>
            </w:r>
            <w:r w:rsidR="00224133">
              <w:t xml:space="preserve"> dates</w:t>
            </w:r>
            <w:r>
              <w:t xml:space="preserve"> in relevant sections</w:t>
            </w:r>
          </w:p>
        </w:tc>
      </w:tr>
      <w:tr w:rsidR="00A15BB0" w14:paraId="5C559368" w14:textId="77777777" w:rsidTr="002F20DC">
        <w:trPr>
          <w:trHeight w:val="300"/>
          <w:jc w:val="center"/>
        </w:trPr>
        <w:tc>
          <w:tcPr>
            <w:tcW w:w="2877" w:type="dxa"/>
          </w:tcPr>
          <w:p w14:paraId="776D80DA" w14:textId="175EA725" w:rsidR="00A15BB0" w:rsidRDefault="00A15BB0" w:rsidP="002F20DC">
            <w:pPr>
              <w:pStyle w:val="BodyText"/>
              <w:ind w:left="0"/>
              <w:jc w:val="center"/>
            </w:pPr>
            <w:r>
              <w:t>Team Member Drops Class</w:t>
            </w:r>
          </w:p>
        </w:tc>
        <w:tc>
          <w:tcPr>
            <w:tcW w:w="4138" w:type="dxa"/>
          </w:tcPr>
          <w:p w14:paraId="3EF51C90" w14:textId="247404EA" w:rsidR="00A15BB0" w:rsidRDefault="00A15BB0" w:rsidP="002F20DC">
            <w:pPr>
              <w:pStyle w:val="BodyText"/>
              <w:ind w:left="0"/>
              <w:jc w:val="center"/>
            </w:pPr>
            <w:r>
              <w:t>Update team member list</w:t>
            </w:r>
            <w:r w:rsidR="541B4D93">
              <w:t xml:space="preserve"> and </w:t>
            </w:r>
            <w:r w:rsidR="549A31D5">
              <w:t>rol</w:t>
            </w:r>
            <w:r w:rsidR="00483D11">
              <w:t>e</w:t>
            </w:r>
            <w:r w:rsidR="549A31D5">
              <w:t>s</w:t>
            </w:r>
          </w:p>
        </w:tc>
      </w:tr>
    </w:tbl>
    <w:p w14:paraId="00621473" w14:textId="079F039D" w:rsidR="1601F661" w:rsidRDefault="1601F661" w:rsidP="1601F661">
      <w:pPr>
        <w:pStyle w:val="BodyText"/>
      </w:pPr>
    </w:p>
    <w:p w14:paraId="2A3F1C90" w14:textId="28F6B3AD" w:rsidR="25FBD38B" w:rsidRDefault="25FBD38B" w:rsidP="25FBD38B">
      <w:pPr>
        <w:pStyle w:val="BodyText"/>
      </w:pPr>
    </w:p>
    <w:p w14:paraId="13C7032E" w14:textId="77777777" w:rsidR="00E918C5" w:rsidRPr="00C26778" w:rsidRDefault="00E918C5">
      <w:pPr>
        <w:pStyle w:val="Heading1"/>
      </w:pPr>
      <w:bookmarkStart w:id="27" w:name="_Toc524312837"/>
      <w:bookmarkStart w:id="28" w:name="_Toc11132105"/>
      <w:r w:rsidRPr="00C26778">
        <w:t>Project Organization</w:t>
      </w:r>
      <w:bookmarkEnd w:id="27"/>
      <w:bookmarkEnd w:id="28"/>
    </w:p>
    <w:p w14:paraId="54D1B3C2" w14:textId="77777777" w:rsidR="00E918C5" w:rsidRDefault="00E918C5">
      <w:pPr>
        <w:pStyle w:val="Heading2"/>
      </w:pPr>
      <w:bookmarkStart w:id="29" w:name="_Toc524312838"/>
      <w:bookmarkStart w:id="30" w:name="_Toc11132106"/>
      <w:r w:rsidRPr="00C26778">
        <w:t>Organizational Structure</w:t>
      </w:r>
      <w:bookmarkEnd w:id="29"/>
      <w:bookmarkEnd w:id="30"/>
    </w:p>
    <w:p w14:paraId="46CAB3F8" w14:textId="77777777" w:rsidR="002F20DC" w:rsidRPr="002F20DC" w:rsidRDefault="002F20DC" w:rsidP="002F20DC"/>
    <w:p w14:paraId="73F43B42" w14:textId="77777777" w:rsidR="002F20DC" w:rsidRPr="002F20DC" w:rsidRDefault="002F20DC" w:rsidP="002F20DC">
      <w:pPr>
        <w:ind w:left="720"/>
        <w:rPr>
          <w:u w:val="single"/>
        </w:rPr>
      </w:pPr>
      <w:r w:rsidRPr="002F20DC">
        <w:rPr>
          <w:u w:val="single"/>
        </w:rPr>
        <w:t xml:space="preserve">Change Control Manager: </w:t>
      </w:r>
    </w:p>
    <w:p w14:paraId="7B923774" w14:textId="77777777" w:rsidR="002F20DC" w:rsidRDefault="002F20DC" w:rsidP="002F20DC">
      <w:pPr>
        <w:ind w:left="720"/>
      </w:pPr>
      <w:r>
        <w:t>- Evaluate change/pull requests</w:t>
      </w:r>
    </w:p>
    <w:p w14:paraId="33664D4F" w14:textId="77777777" w:rsidR="002F20DC" w:rsidRDefault="002F20DC" w:rsidP="002F20DC">
      <w:pPr>
        <w:ind w:left="720"/>
      </w:pPr>
      <w:r>
        <w:t xml:space="preserve">- Analyze how changes affect project scope/timeline </w:t>
      </w:r>
    </w:p>
    <w:p w14:paraId="76B0A663" w14:textId="77777777" w:rsidR="002F20DC" w:rsidRDefault="002F20DC" w:rsidP="002F20DC">
      <w:pPr>
        <w:ind w:left="720"/>
      </w:pPr>
      <w:r>
        <w:t>- Oversee code versions. Ensure proper tracking &amp; stability</w:t>
      </w:r>
    </w:p>
    <w:p w14:paraId="71EC2A3C" w14:textId="77777777" w:rsidR="002F20DC" w:rsidRDefault="002F20DC" w:rsidP="002F20DC">
      <w:pPr>
        <w:ind w:left="720"/>
      </w:pPr>
      <w:r>
        <w:t>- Update team on the impact of changes</w:t>
      </w:r>
    </w:p>
    <w:p w14:paraId="0C1D2CD2" w14:textId="77777777" w:rsidR="002F20DC" w:rsidRDefault="002F20DC" w:rsidP="002F20DC">
      <w:pPr>
        <w:ind w:left="720"/>
      </w:pPr>
      <w:r>
        <w:t>- Lead discussions to approve/reject changes</w:t>
      </w:r>
    </w:p>
    <w:p w14:paraId="564D32DA" w14:textId="77777777" w:rsidR="002F20DC" w:rsidRDefault="002F20DC" w:rsidP="002F20DC">
      <w:pPr>
        <w:ind w:left="720"/>
      </w:pPr>
      <w:r>
        <w:t xml:space="preserve"> </w:t>
      </w:r>
    </w:p>
    <w:p w14:paraId="6AA4C8BC" w14:textId="77777777" w:rsidR="002F20DC" w:rsidRPr="002F20DC" w:rsidRDefault="002F20DC" w:rsidP="002F20DC">
      <w:pPr>
        <w:ind w:left="720"/>
        <w:rPr>
          <w:u w:val="single"/>
        </w:rPr>
      </w:pPr>
      <w:r w:rsidRPr="002F20DC">
        <w:rPr>
          <w:u w:val="single"/>
        </w:rPr>
        <w:t xml:space="preserve">Project Manager: </w:t>
      </w:r>
    </w:p>
    <w:p w14:paraId="4EB5B195" w14:textId="77777777" w:rsidR="002F20DC" w:rsidRDefault="002F20DC" w:rsidP="002F20DC">
      <w:pPr>
        <w:ind w:left="720"/>
      </w:pPr>
      <w:r>
        <w:t>- Develop the project timeline and allocate tasks</w:t>
      </w:r>
    </w:p>
    <w:p w14:paraId="2B6A8070" w14:textId="77777777" w:rsidR="002F20DC" w:rsidRDefault="002F20DC" w:rsidP="002F20DC">
      <w:pPr>
        <w:ind w:left="720"/>
      </w:pPr>
      <w:r>
        <w:t>- Ensure clear communication and collaboration among team members</w:t>
      </w:r>
    </w:p>
    <w:p w14:paraId="2FCE2453" w14:textId="77777777" w:rsidR="002F20DC" w:rsidRDefault="002F20DC" w:rsidP="002F20DC">
      <w:pPr>
        <w:ind w:left="720"/>
      </w:pPr>
      <w:r>
        <w:t>- Track project milestones and schedule</w:t>
      </w:r>
    </w:p>
    <w:p w14:paraId="1254639D" w14:textId="77777777" w:rsidR="002F20DC" w:rsidRDefault="002F20DC" w:rsidP="002F20DC">
      <w:pPr>
        <w:ind w:left="720"/>
      </w:pPr>
      <w:r>
        <w:t>- Identify risks, implement mitigation strategies</w:t>
      </w:r>
    </w:p>
    <w:p w14:paraId="4A7E413F" w14:textId="77777777" w:rsidR="002F20DC" w:rsidRDefault="002F20DC" w:rsidP="002F20DC">
      <w:pPr>
        <w:ind w:left="720"/>
      </w:pPr>
      <w:r>
        <w:t>- Keep stakeholders informed on the project's status</w:t>
      </w:r>
    </w:p>
    <w:p w14:paraId="6899E51A" w14:textId="77777777" w:rsidR="002F20DC" w:rsidRDefault="002F20DC" w:rsidP="002F20DC">
      <w:pPr>
        <w:ind w:left="720"/>
      </w:pPr>
      <w:r>
        <w:t>- Ensure teams has necessary resources needed to complete tasks</w:t>
      </w:r>
    </w:p>
    <w:p w14:paraId="72F700C4" w14:textId="77777777" w:rsidR="002F20DC" w:rsidRDefault="002F20DC" w:rsidP="002F20DC">
      <w:pPr>
        <w:ind w:left="720"/>
      </w:pPr>
      <w:r>
        <w:t xml:space="preserve"> </w:t>
      </w:r>
    </w:p>
    <w:p w14:paraId="08E555BE" w14:textId="77777777" w:rsidR="002F20DC" w:rsidRPr="002F20DC" w:rsidRDefault="002F20DC" w:rsidP="002F20DC">
      <w:pPr>
        <w:ind w:left="720"/>
        <w:rPr>
          <w:u w:val="single"/>
        </w:rPr>
      </w:pPr>
      <w:r w:rsidRPr="002F20DC">
        <w:rPr>
          <w:u w:val="single"/>
        </w:rPr>
        <w:t xml:space="preserve">Lead Developer: </w:t>
      </w:r>
    </w:p>
    <w:p w14:paraId="61171B49" w14:textId="77777777" w:rsidR="002F20DC" w:rsidRDefault="002F20DC" w:rsidP="002F20DC">
      <w:pPr>
        <w:ind w:left="720"/>
      </w:pPr>
      <w:r>
        <w:t>- Responsible for overseeing the technical aspects of the project</w:t>
      </w:r>
    </w:p>
    <w:p w14:paraId="4E7EA160" w14:textId="77777777" w:rsidR="002F20DC" w:rsidRDefault="002F20DC" w:rsidP="002F20DC">
      <w:pPr>
        <w:ind w:left="720"/>
      </w:pPr>
      <w:r>
        <w:t>- Make architectural decisions</w:t>
      </w:r>
    </w:p>
    <w:p w14:paraId="6B01C241" w14:textId="77777777" w:rsidR="002F20DC" w:rsidRDefault="002F20DC" w:rsidP="002F20DC">
      <w:pPr>
        <w:ind w:left="720"/>
      </w:pPr>
      <w:r>
        <w:t>- Ensure code quality</w:t>
      </w:r>
    </w:p>
    <w:p w14:paraId="3D862469" w14:textId="77777777" w:rsidR="002F20DC" w:rsidRDefault="002F20DC" w:rsidP="002F20DC">
      <w:pPr>
        <w:ind w:left="720"/>
      </w:pPr>
      <w:r>
        <w:t xml:space="preserve"> </w:t>
      </w:r>
    </w:p>
    <w:p w14:paraId="5E2FA017" w14:textId="77777777" w:rsidR="002F20DC" w:rsidRPr="002F20DC" w:rsidRDefault="002F20DC" w:rsidP="002F20DC">
      <w:pPr>
        <w:ind w:left="720"/>
        <w:rPr>
          <w:u w:val="single"/>
        </w:rPr>
      </w:pPr>
      <w:r w:rsidRPr="002F20DC">
        <w:rPr>
          <w:u w:val="single"/>
        </w:rPr>
        <w:t>Test Lead:</w:t>
      </w:r>
    </w:p>
    <w:p w14:paraId="641D8B4A" w14:textId="77777777" w:rsidR="002F20DC" w:rsidRDefault="002F20DC" w:rsidP="002F20DC">
      <w:pPr>
        <w:ind w:left="720"/>
      </w:pPr>
      <w:r>
        <w:t>- In charge of designing and executing test cases for the evaluator</w:t>
      </w:r>
    </w:p>
    <w:p w14:paraId="5C75762A" w14:textId="77777777" w:rsidR="002F20DC" w:rsidRDefault="002F20DC" w:rsidP="002F20DC">
      <w:pPr>
        <w:ind w:left="720"/>
      </w:pPr>
      <w:r>
        <w:t xml:space="preserve">- This should include unit and integration testing for edge cases, invalid input, etc. </w:t>
      </w:r>
    </w:p>
    <w:p w14:paraId="214312C2" w14:textId="77777777" w:rsidR="002F20DC" w:rsidRDefault="002F20DC" w:rsidP="002F20DC">
      <w:pPr>
        <w:ind w:left="720"/>
      </w:pPr>
      <w:r>
        <w:t xml:space="preserve"> </w:t>
      </w:r>
    </w:p>
    <w:p w14:paraId="25336CBA" w14:textId="77777777" w:rsidR="002F20DC" w:rsidRPr="002F20DC" w:rsidRDefault="002F20DC" w:rsidP="002F20DC">
      <w:pPr>
        <w:ind w:left="720"/>
        <w:rPr>
          <w:u w:val="single"/>
        </w:rPr>
      </w:pPr>
      <w:r w:rsidRPr="002F20DC">
        <w:rPr>
          <w:u w:val="single"/>
        </w:rPr>
        <w:t xml:space="preserve">Documentation Manager: </w:t>
      </w:r>
    </w:p>
    <w:p w14:paraId="40DEE3A7" w14:textId="77777777" w:rsidR="002F20DC" w:rsidRDefault="002F20DC" w:rsidP="002F20DC">
      <w:pPr>
        <w:ind w:left="720"/>
      </w:pPr>
      <w:r>
        <w:t>- Ensure the project has well-written documentation</w:t>
      </w:r>
    </w:p>
    <w:p w14:paraId="41D04D78" w14:textId="77777777" w:rsidR="002F20DC" w:rsidRDefault="002F20DC" w:rsidP="002F20DC">
      <w:pPr>
        <w:ind w:left="720"/>
      </w:pPr>
      <w:r>
        <w:t>- Includes the user manual, README file, and in-code comments</w:t>
      </w:r>
    </w:p>
    <w:p w14:paraId="6F38B93A" w14:textId="77777777" w:rsidR="002F20DC" w:rsidRDefault="002F20DC" w:rsidP="002F20DC">
      <w:pPr>
        <w:ind w:left="720"/>
      </w:pPr>
      <w:r>
        <w:t>- Oversee the writing of the project requirements and design documents</w:t>
      </w:r>
    </w:p>
    <w:p w14:paraId="6E26CE98" w14:textId="77777777" w:rsidR="002F20DC" w:rsidRDefault="002F20DC" w:rsidP="002F20DC">
      <w:pPr>
        <w:ind w:left="720"/>
      </w:pPr>
      <w:r>
        <w:t xml:space="preserve"> </w:t>
      </w:r>
    </w:p>
    <w:p w14:paraId="61D0860B" w14:textId="77777777" w:rsidR="002F20DC" w:rsidRPr="002F20DC" w:rsidRDefault="002F20DC" w:rsidP="002F20DC">
      <w:pPr>
        <w:ind w:left="720"/>
        <w:rPr>
          <w:u w:val="single"/>
        </w:rPr>
      </w:pPr>
      <w:r w:rsidRPr="002F20DC">
        <w:rPr>
          <w:u w:val="single"/>
        </w:rPr>
        <w:t xml:space="preserve">UI/UX Developer: </w:t>
      </w:r>
    </w:p>
    <w:p w14:paraId="17B33255" w14:textId="77777777" w:rsidR="002F20DC" w:rsidRDefault="002F20DC" w:rsidP="002F20DC">
      <w:pPr>
        <w:ind w:left="720"/>
      </w:pPr>
      <w:r>
        <w:t>- Focus on developing the command-line interface that allows users to input expressions</w:t>
      </w:r>
    </w:p>
    <w:p w14:paraId="509EB4A7" w14:textId="77777777" w:rsidR="002F20DC" w:rsidRDefault="002F20DC" w:rsidP="002F20DC">
      <w:pPr>
        <w:ind w:left="720"/>
      </w:pPr>
      <w:r>
        <w:t>- Ensure the UI is intuitive, and the results are displayed clearly</w:t>
      </w:r>
    </w:p>
    <w:p w14:paraId="73855956" w14:textId="77777777" w:rsidR="002F20DC" w:rsidRDefault="002F20DC" w:rsidP="002F20DC">
      <w:pPr>
        <w:ind w:left="720"/>
      </w:pPr>
      <w:r>
        <w:t>- If a frontend is pursued, this individual will oversee development operations</w:t>
      </w:r>
    </w:p>
    <w:p w14:paraId="5DC11CF2" w14:textId="77777777" w:rsidR="002F20DC" w:rsidRDefault="002F20DC" w:rsidP="002F20DC">
      <w:pPr>
        <w:ind w:left="720"/>
      </w:pPr>
      <w:r>
        <w:t xml:space="preserve"> </w:t>
      </w:r>
    </w:p>
    <w:p w14:paraId="54804E8C" w14:textId="77777777" w:rsidR="002F20DC" w:rsidRPr="002F20DC" w:rsidRDefault="002F20DC" w:rsidP="002F20DC">
      <w:pPr>
        <w:ind w:left="720"/>
        <w:rPr>
          <w:u w:val="single"/>
        </w:rPr>
      </w:pPr>
      <w:r w:rsidRPr="002F20DC">
        <w:rPr>
          <w:u w:val="single"/>
        </w:rPr>
        <w:t xml:space="preserve">Quality Assurance Manager: </w:t>
      </w:r>
    </w:p>
    <w:p w14:paraId="59523A82" w14:textId="77777777" w:rsidR="002F20DC" w:rsidRDefault="002F20DC" w:rsidP="002F20DC">
      <w:pPr>
        <w:ind w:left="720"/>
      </w:pPr>
      <w:r>
        <w:t>- Focus on the overall quality of the project</w:t>
      </w:r>
    </w:p>
    <w:p w14:paraId="429B6B69" w14:textId="77777777" w:rsidR="002F20DC" w:rsidRDefault="002F20DC" w:rsidP="002F20DC">
      <w:pPr>
        <w:ind w:left="720"/>
      </w:pPr>
      <w:r>
        <w:t>- Review both the development and testing processes</w:t>
      </w:r>
    </w:p>
    <w:p w14:paraId="5F748158" w14:textId="77777777" w:rsidR="002F20DC" w:rsidRDefault="002F20DC" w:rsidP="002F20DC">
      <w:pPr>
        <w:ind w:left="720"/>
      </w:pPr>
      <w:r>
        <w:t>- Ensure all requirements are met</w:t>
      </w:r>
    </w:p>
    <w:p w14:paraId="332AF3EF" w14:textId="139303E2" w:rsidR="002F20DC" w:rsidRDefault="002F20DC" w:rsidP="002F20DC">
      <w:pPr>
        <w:ind w:left="720"/>
      </w:pPr>
      <w:r>
        <w:t>- Responsible for organizing QA sections of code reviews and ensuring compliance with the given coding standards</w:t>
      </w:r>
    </w:p>
    <w:p w14:paraId="7AB98DFD" w14:textId="18BB6E59" w:rsidR="002F20DC" w:rsidRDefault="002F20DC">
      <w:pPr>
        <w:widowControl/>
        <w:spacing w:line="240" w:lineRule="auto"/>
      </w:pPr>
      <w:r>
        <w:br w:type="page"/>
      </w:r>
    </w:p>
    <w:p w14:paraId="6985154F" w14:textId="77777777" w:rsidR="002F20DC" w:rsidRPr="002F20DC" w:rsidRDefault="002F20DC" w:rsidP="002F20DC">
      <w:pPr>
        <w:ind w:left="720"/>
      </w:pPr>
    </w:p>
    <w:p w14:paraId="2864C4E5" w14:textId="77777777" w:rsidR="00E918C5" w:rsidRPr="00771B3E" w:rsidRDefault="00E918C5">
      <w:pPr>
        <w:pStyle w:val="Heading2"/>
        <w:rPr>
          <w:highlight w:val="yellow"/>
        </w:rPr>
      </w:pPr>
      <w:bookmarkStart w:id="31" w:name="_Toc524312839"/>
      <w:bookmarkStart w:id="32" w:name="_Toc11132107"/>
      <w:r w:rsidRPr="00771B3E">
        <w:rPr>
          <w:highlight w:val="yellow"/>
        </w:rPr>
        <w:t>External Interfaces</w:t>
      </w:r>
      <w:bookmarkEnd w:id="31"/>
      <w:bookmarkEnd w:id="32"/>
    </w:p>
    <w:p w14:paraId="3CE243E8" w14:textId="26145B20" w:rsidR="00E918C5" w:rsidRPr="00C26778" w:rsidRDefault="002F20DC" w:rsidP="00F13DEB">
      <w:pPr>
        <w:pStyle w:val="InfoBlue"/>
      </w:pPr>
      <w:r>
        <w:t>N/A</w:t>
      </w:r>
    </w:p>
    <w:p w14:paraId="4F53F665" w14:textId="1762BD0E" w:rsidR="00E918C5" w:rsidRPr="00E1350F" w:rsidRDefault="439AC28B">
      <w:pPr>
        <w:pStyle w:val="Heading2"/>
        <w:rPr>
          <w:b w:val="0"/>
          <w:i/>
          <w:highlight w:val="green"/>
        </w:rPr>
      </w:pPr>
      <w:bookmarkStart w:id="33" w:name="_Toc524312840"/>
      <w:bookmarkStart w:id="34" w:name="_Toc11132108"/>
      <w:r>
        <w:t>Roles and Responsibilities</w:t>
      </w:r>
      <w:bookmarkEnd w:id="33"/>
      <w:bookmarkEnd w:id="34"/>
      <w:r>
        <w:t xml:space="preserve"> </w:t>
      </w:r>
    </w:p>
    <w:p w14:paraId="7B8FD48A" w14:textId="2D32B8CB" w:rsidR="4B64D76A" w:rsidRDefault="4B64D76A" w:rsidP="4B64D76A">
      <w:pPr>
        <w:ind w:firstLine="720"/>
        <w:rPr>
          <w:b/>
        </w:rPr>
      </w:pPr>
      <w:r w:rsidRPr="42E9730F">
        <w:rPr>
          <w:b/>
        </w:rPr>
        <w:t>Emma Roy</w:t>
      </w:r>
    </w:p>
    <w:p w14:paraId="1200BAF7" w14:textId="6CA22445" w:rsidR="4EF61B93" w:rsidRDefault="57250F92" w:rsidP="57250F92">
      <w:pPr>
        <w:rPr>
          <w:b/>
          <w:bCs/>
        </w:rPr>
      </w:pPr>
      <w:r>
        <w:t xml:space="preserve">              </w:t>
      </w:r>
      <w:r>
        <w:rPr>
          <w:noProof/>
        </w:rPr>
        <w:drawing>
          <wp:inline distT="0" distB="0" distL="0" distR="0" wp14:anchorId="3C71719B" wp14:editId="022B67CD">
            <wp:extent cx="1070076" cy="1613958"/>
            <wp:effectExtent l="0" t="0" r="0" b="0"/>
            <wp:docPr id="1364543458" name="Picture 136454345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0076" cy="1613958"/>
                    </a:xfrm>
                    <a:prstGeom prst="rect">
                      <a:avLst/>
                    </a:prstGeom>
                  </pic:spPr>
                </pic:pic>
              </a:graphicData>
            </a:graphic>
          </wp:inline>
        </w:drawing>
      </w:r>
    </w:p>
    <w:p w14:paraId="2DCDEC8D" w14:textId="4A39A0E1" w:rsidR="6C1313B3" w:rsidRDefault="6C1313B3" w:rsidP="6C1313B3">
      <w:pPr>
        <w:ind w:firstLine="720"/>
      </w:pPr>
      <w:hyperlink r:id="rId12">
        <w:r w:rsidRPr="6C1313B3">
          <w:rPr>
            <w:rStyle w:val="Hyperlink"/>
          </w:rPr>
          <w:t>e664r593@ku.edu</w:t>
        </w:r>
      </w:hyperlink>
    </w:p>
    <w:p w14:paraId="2EA1A4F3" w14:textId="749A492B" w:rsidR="342CEDD2" w:rsidRDefault="5AC6EC1F" w:rsidP="5A976D6C">
      <w:pPr>
        <w:pStyle w:val="ListParagraph"/>
        <w:numPr>
          <w:ilvl w:val="0"/>
          <w:numId w:val="12"/>
        </w:numPr>
      </w:pPr>
      <w:r>
        <w:t>Availability:</w:t>
      </w:r>
      <w:r w:rsidR="09AF4041">
        <w:t xml:space="preserve"> </w:t>
      </w:r>
      <w:r w:rsidR="03A54B75">
        <w:t>Monday:</w:t>
      </w:r>
      <w:r w:rsidR="04784C80">
        <w:t xml:space="preserve"> 12PM </w:t>
      </w:r>
      <w:r w:rsidR="72AD906A">
        <w:t xml:space="preserve">– 3PM, </w:t>
      </w:r>
      <w:r w:rsidR="03C5E966">
        <w:t xml:space="preserve">Tuesday &amp; Thursday: </w:t>
      </w:r>
      <w:r w:rsidR="298B7EB5">
        <w:t>7PM – 9PM,</w:t>
      </w:r>
      <w:r w:rsidR="7E60EB3C">
        <w:t xml:space="preserve"> </w:t>
      </w:r>
      <w:r w:rsidR="6E75B15B">
        <w:t xml:space="preserve">Wednesday: </w:t>
      </w:r>
      <w:r w:rsidR="3655495A">
        <w:t>5PM-8PM</w:t>
      </w:r>
      <w:r w:rsidR="0F964D14">
        <w:t xml:space="preserve">, Friday: </w:t>
      </w:r>
      <w:r w:rsidR="41150899">
        <w:t>4PM- 7PM</w:t>
      </w:r>
    </w:p>
    <w:p w14:paraId="183D16C5" w14:textId="3CC28F77" w:rsidR="342CEDD2" w:rsidRDefault="5AC6EC1F" w:rsidP="5A976D6C">
      <w:pPr>
        <w:pStyle w:val="ListParagraph"/>
        <w:numPr>
          <w:ilvl w:val="0"/>
          <w:numId w:val="12"/>
        </w:numPr>
      </w:pPr>
      <w:r>
        <w:t>Computing Platform Experience:</w:t>
      </w:r>
      <w:r w:rsidR="63F98212">
        <w:t xml:space="preserve"> </w:t>
      </w:r>
      <w:r w:rsidR="3FFCEE79">
        <w:t>Visual Studio Code</w:t>
      </w:r>
    </w:p>
    <w:p w14:paraId="66C5E5E8" w14:textId="1C5D9A9D" w:rsidR="342CEDD2" w:rsidRDefault="5AC6EC1F" w:rsidP="5A976D6C">
      <w:pPr>
        <w:pStyle w:val="ListParagraph"/>
        <w:numPr>
          <w:ilvl w:val="0"/>
          <w:numId w:val="12"/>
        </w:numPr>
      </w:pPr>
      <w:r>
        <w:t>Programming Language Knowledge:</w:t>
      </w:r>
      <w:r w:rsidR="3FFCEE79">
        <w:t xml:space="preserve"> Python, C, HTML, CSS</w:t>
      </w:r>
    </w:p>
    <w:p w14:paraId="137FDF5F" w14:textId="6A2A34E9" w:rsidR="342CEDD2" w:rsidRDefault="342CEDD2" w:rsidP="342CEDD2">
      <w:pPr>
        <w:ind w:firstLine="720"/>
      </w:pPr>
    </w:p>
    <w:p w14:paraId="349EDB5B" w14:textId="1C4C0312" w:rsidR="1109BD7E" w:rsidRDefault="1109BD7E" w:rsidP="1109BD7E">
      <w:pPr>
        <w:ind w:firstLine="720"/>
      </w:pPr>
    </w:p>
    <w:p w14:paraId="3C83A075" w14:textId="7A586669" w:rsidR="1109BD7E" w:rsidRDefault="1109BD7E" w:rsidP="1109BD7E">
      <w:pPr>
        <w:ind w:firstLine="720"/>
      </w:pPr>
    </w:p>
    <w:p w14:paraId="7D8B3F9E" w14:textId="73D4CF25" w:rsidR="1109BD7E" w:rsidRDefault="1109BD7E" w:rsidP="1109BD7E">
      <w:pPr>
        <w:ind w:firstLine="720"/>
      </w:pPr>
    </w:p>
    <w:p w14:paraId="58FD8258" w14:textId="19F7CD18" w:rsidR="342CEDD2" w:rsidRDefault="342CEDD2" w:rsidP="342CEDD2">
      <w:pPr>
        <w:ind w:firstLine="720"/>
        <w:rPr>
          <w:b/>
        </w:rPr>
      </w:pPr>
      <w:r w:rsidRPr="2224745D">
        <w:rPr>
          <w:b/>
        </w:rPr>
        <w:t>Nifemi Lawal</w:t>
      </w:r>
    </w:p>
    <w:p w14:paraId="6060B435" w14:textId="2C8D42DA" w:rsidR="1A56A73B" w:rsidRDefault="1B8F12DF" w:rsidP="40BF3529">
      <w:pPr>
        <w:pStyle w:val="ListParagraph"/>
      </w:pPr>
      <w:r>
        <w:rPr>
          <w:noProof/>
        </w:rPr>
        <w:drawing>
          <wp:inline distT="0" distB="0" distL="0" distR="0" wp14:anchorId="0F457393" wp14:editId="2E7A7EB7">
            <wp:extent cx="1174750" cy="1762125"/>
            <wp:effectExtent l="0" t="0" r="0" b="0"/>
            <wp:docPr id="387231910" name="Picture 38723191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74750" cy="1762125"/>
                    </a:xfrm>
                    <a:prstGeom prst="rect">
                      <a:avLst/>
                    </a:prstGeom>
                  </pic:spPr>
                </pic:pic>
              </a:graphicData>
            </a:graphic>
          </wp:inline>
        </w:drawing>
      </w:r>
    </w:p>
    <w:p w14:paraId="30173C35" w14:textId="598468FE" w:rsidR="3B4A4797" w:rsidRDefault="3B4A4797" w:rsidP="342A0594">
      <w:pPr>
        <w:ind w:firstLine="720"/>
        <w:rPr>
          <w:highlight w:val="green"/>
        </w:rPr>
      </w:pPr>
      <w:hyperlink r:id="rId14">
        <w:r w:rsidRPr="3B4A4797">
          <w:rPr>
            <w:rStyle w:val="Hyperlink"/>
          </w:rPr>
          <w:t>w271l032@ku.edu</w:t>
        </w:r>
      </w:hyperlink>
    </w:p>
    <w:p w14:paraId="7163A7E2" w14:textId="49CFE0F3" w:rsidR="765B728E" w:rsidRDefault="5AC6EC1F" w:rsidP="51D1DA8B">
      <w:pPr>
        <w:pStyle w:val="ListParagraph"/>
        <w:numPr>
          <w:ilvl w:val="0"/>
          <w:numId w:val="9"/>
        </w:numPr>
      </w:pPr>
      <w:r>
        <w:t>Availability: Monday: 10 AM - 10:50 AM, Tuesday: 4:30 PM - 8 PM, 12:30 PM - 5:00 PM, Thursday: 4:30 PM - 7:00 PM, Friday: 12:30 - 5:00 PM</w:t>
      </w:r>
    </w:p>
    <w:p w14:paraId="03BC4472" w14:textId="29ABEAE3" w:rsidR="765B728E" w:rsidRDefault="2EA3C022" w:rsidP="001C1F51">
      <w:pPr>
        <w:pStyle w:val="ListParagraph"/>
        <w:numPr>
          <w:ilvl w:val="0"/>
          <w:numId w:val="9"/>
        </w:numPr>
      </w:pPr>
      <w:r>
        <w:t xml:space="preserve">Computing </w:t>
      </w:r>
      <w:r w:rsidR="6F201947">
        <w:t>Platform</w:t>
      </w:r>
      <w:r w:rsidR="09AF4041">
        <w:t xml:space="preserve"> Experience</w:t>
      </w:r>
      <w:r w:rsidR="6F201947">
        <w:t xml:space="preserve">: </w:t>
      </w:r>
      <w:r w:rsidR="03A54B75">
        <w:t xml:space="preserve">Visual </w:t>
      </w:r>
      <w:r w:rsidR="04784C80">
        <w:t xml:space="preserve">Studio Code, </w:t>
      </w:r>
      <w:r w:rsidR="72AD906A">
        <w:t>Visual Studio</w:t>
      </w:r>
    </w:p>
    <w:p w14:paraId="51DE455E" w14:textId="6C4BBC82" w:rsidR="27F88798" w:rsidRDefault="298B7EB5" w:rsidP="27F88798">
      <w:pPr>
        <w:pStyle w:val="ListParagraph"/>
        <w:numPr>
          <w:ilvl w:val="0"/>
          <w:numId w:val="9"/>
        </w:numPr>
      </w:pPr>
      <w:r>
        <w:t>Programming Language Knowledge: Python, C, C++, C#, HTML, CSS,</w:t>
      </w:r>
      <w:r w:rsidR="6E75B15B">
        <w:t xml:space="preserve"> JavaScript, </w:t>
      </w:r>
      <w:r w:rsidR="3655495A">
        <w:t xml:space="preserve">PowerShell, </w:t>
      </w:r>
      <w:r w:rsidR="0F964D14">
        <w:t>SQL</w:t>
      </w:r>
      <w:r w:rsidR="0FBB8CE3">
        <w:t xml:space="preserve">, </w:t>
      </w:r>
      <w:r w:rsidR="63F98212">
        <w:t>MATLAB</w:t>
      </w:r>
    </w:p>
    <w:p w14:paraId="622BAAEA" w14:textId="633D89C8" w:rsidR="002E294F" w:rsidRDefault="002E294F" w:rsidP="2120069E">
      <w:pPr>
        <w:ind w:firstLine="720"/>
      </w:pPr>
    </w:p>
    <w:p w14:paraId="3C9A03C3" w14:textId="6370F6FA" w:rsidR="48FB3519" w:rsidRDefault="48FB3519" w:rsidP="48FB3519">
      <w:pPr>
        <w:ind w:firstLine="720"/>
      </w:pPr>
    </w:p>
    <w:p w14:paraId="65664A7C" w14:textId="7B7C2B4E" w:rsidR="23F9840B" w:rsidRDefault="23F9840B" w:rsidP="23F9840B">
      <w:pPr>
        <w:ind w:firstLine="720"/>
      </w:pPr>
    </w:p>
    <w:p w14:paraId="61CACC95" w14:textId="4496A1CE" w:rsidR="23F9840B" w:rsidRDefault="23F9840B" w:rsidP="23F9840B">
      <w:pPr>
        <w:ind w:firstLine="720"/>
      </w:pPr>
    </w:p>
    <w:p w14:paraId="34F43F61" w14:textId="2B4F6637" w:rsidR="23F9840B" w:rsidRDefault="23F9840B" w:rsidP="23F9840B">
      <w:pPr>
        <w:ind w:firstLine="720"/>
      </w:pPr>
    </w:p>
    <w:p w14:paraId="312783F7" w14:textId="7A38787E" w:rsidR="23F9840B" w:rsidRDefault="23F9840B" w:rsidP="23F9840B">
      <w:pPr>
        <w:ind w:firstLine="720"/>
      </w:pPr>
    </w:p>
    <w:p w14:paraId="4C278251" w14:textId="0B8D2CDE" w:rsidR="23F9840B" w:rsidRDefault="23F9840B" w:rsidP="23F9840B">
      <w:pPr>
        <w:ind w:firstLine="720"/>
      </w:pPr>
    </w:p>
    <w:p w14:paraId="78E023E5" w14:textId="734357DE" w:rsidR="765B728E" w:rsidRDefault="2120069E" w:rsidP="2120069E">
      <w:pPr>
        <w:ind w:firstLine="720"/>
        <w:rPr>
          <w:b/>
        </w:rPr>
      </w:pPr>
      <w:r w:rsidRPr="42E9730F">
        <w:rPr>
          <w:b/>
        </w:rPr>
        <w:t>Hannah Prosch</w:t>
      </w:r>
    </w:p>
    <w:p w14:paraId="4A3AEBF4" w14:textId="36213C2B" w:rsidR="000714A0" w:rsidRDefault="000714A0" w:rsidP="2120069E">
      <w:pPr>
        <w:ind w:firstLine="720"/>
      </w:pPr>
      <w:r>
        <w:rPr>
          <w:noProof/>
        </w:rPr>
        <w:drawing>
          <wp:inline distT="0" distB="0" distL="0" distR="0" wp14:anchorId="131A69CE" wp14:editId="61A35088">
            <wp:extent cx="1001028" cy="1335819"/>
            <wp:effectExtent l="0" t="0" r="8890" b="0"/>
            <wp:docPr id="1742063608" name="Picture 2" descr="A person smiling at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63608" name="Picture 2" descr="A person smiling at camera&#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2661" cy="1337999"/>
                    </a:xfrm>
                    <a:prstGeom prst="rect">
                      <a:avLst/>
                    </a:prstGeom>
                    <a:noFill/>
                    <a:ln>
                      <a:noFill/>
                    </a:ln>
                  </pic:spPr>
                </pic:pic>
              </a:graphicData>
            </a:graphic>
          </wp:inline>
        </w:drawing>
      </w:r>
    </w:p>
    <w:p w14:paraId="6E05174E" w14:textId="7D88A3AF" w:rsidR="2120069E" w:rsidRDefault="122EFB1F" w:rsidP="2120069E">
      <w:pPr>
        <w:ind w:firstLine="720"/>
        <w:rPr>
          <w:rStyle w:val="Hyperlink"/>
        </w:rPr>
      </w:pPr>
      <w:hyperlink r:id="rId16">
        <w:r w:rsidRPr="122EFB1F">
          <w:rPr>
            <w:rStyle w:val="Hyperlink"/>
          </w:rPr>
          <w:t>h704p493@ku.edu</w:t>
        </w:r>
      </w:hyperlink>
    </w:p>
    <w:p w14:paraId="05ADDCAC" w14:textId="317767A2" w:rsidR="005637A5" w:rsidRDefault="00CF2807" w:rsidP="2120069E">
      <w:pPr>
        <w:ind w:firstLine="720"/>
      </w:pPr>
      <w:r>
        <w:t>Availability:</w:t>
      </w:r>
      <w:r w:rsidR="001C1F51">
        <w:t xml:space="preserve"> Sundays</w:t>
      </w:r>
      <w:r w:rsidR="00663102">
        <w:t xml:space="preserve"> 11am-8pm, Mondays after 2pm</w:t>
      </w:r>
      <w:r w:rsidR="00493793">
        <w:t>, Fridays</w:t>
      </w:r>
      <w:r w:rsidR="00245569">
        <w:t xml:space="preserve"> </w:t>
      </w:r>
      <w:r w:rsidR="002E5013">
        <w:t>2-2:30pm</w:t>
      </w:r>
      <w:r w:rsidR="005336CB">
        <w:t>, Saturdays 11am-8pm</w:t>
      </w:r>
    </w:p>
    <w:p w14:paraId="5FE20450" w14:textId="10BC99E8" w:rsidR="00CF2807" w:rsidRDefault="00CF2807" w:rsidP="2120069E">
      <w:pPr>
        <w:ind w:firstLine="720"/>
      </w:pPr>
      <w:r>
        <w:t>Computing Platform Experience:</w:t>
      </w:r>
      <w:r w:rsidR="003476F2">
        <w:t xml:space="preserve"> </w:t>
      </w:r>
      <w:r w:rsidR="007F6FFC">
        <w:t>Eclipse, Visual Studio</w:t>
      </w:r>
    </w:p>
    <w:p w14:paraId="58CA194B" w14:textId="30707E0D" w:rsidR="00CF2807" w:rsidRDefault="00CF2807" w:rsidP="2120069E">
      <w:pPr>
        <w:ind w:firstLine="720"/>
      </w:pPr>
      <w:r>
        <w:t>Programming Language Knowledge:</w:t>
      </w:r>
      <w:r w:rsidR="009F2232">
        <w:t xml:space="preserve"> Java</w:t>
      </w:r>
      <w:r w:rsidR="007F6FFC">
        <w:t>, JavaScript, SQL</w:t>
      </w:r>
      <w:r w:rsidR="00BB5434">
        <w:t>, HTML, CSS</w:t>
      </w:r>
    </w:p>
    <w:p w14:paraId="5921007A" w14:textId="12AD8E90" w:rsidR="00591D29" w:rsidRPr="00C84114" w:rsidRDefault="00591D29" w:rsidP="2120069E">
      <w:pPr>
        <w:ind w:firstLine="720"/>
      </w:pPr>
    </w:p>
    <w:p w14:paraId="7547920D" w14:textId="275E1868" w:rsidR="122EFB1F" w:rsidRDefault="122EFB1F" w:rsidP="122EFB1F">
      <w:pPr>
        <w:ind w:firstLine="720"/>
      </w:pPr>
    </w:p>
    <w:p w14:paraId="3D327C0F" w14:textId="510815F3" w:rsidR="122EFB1F" w:rsidRDefault="013681ED" w:rsidP="15A314E4">
      <w:pPr>
        <w:ind w:firstLine="720"/>
      </w:pPr>
      <w:r>
        <w:rPr>
          <w:noProof/>
        </w:rPr>
        <w:drawing>
          <wp:inline distT="0" distB="0" distL="0" distR="0" wp14:anchorId="68E2C25D" wp14:editId="2E0B6CAD">
            <wp:extent cx="903379" cy="987230"/>
            <wp:effectExtent l="0" t="0" r="0" b="0"/>
            <wp:docPr id="1613644916" name="Picture 1613644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03379" cy="987230"/>
                    </a:xfrm>
                    <a:prstGeom prst="rect">
                      <a:avLst/>
                    </a:prstGeom>
                  </pic:spPr>
                </pic:pic>
              </a:graphicData>
            </a:graphic>
          </wp:inline>
        </w:drawing>
      </w:r>
    </w:p>
    <w:p w14:paraId="7AA9EA21" w14:textId="544FEECE" w:rsidR="122EFB1F" w:rsidRDefault="013681ED" w:rsidP="122EFB1F">
      <w:pPr>
        <w:ind w:firstLine="720"/>
      </w:pPr>
      <w:r w:rsidRPr="2A9D5224">
        <w:rPr>
          <w:b/>
        </w:rPr>
        <w:t>Daniel Van Dalsem</w:t>
      </w:r>
    </w:p>
    <w:p w14:paraId="1163E273" w14:textId="39A7C130" w:rsidR="122EFB1F" w:rsidRDefault="013681ED" w:rsidP="122EFB1F">
      <w:pPr>
        <w:ind w:firstLine="720"/>
      </w:pPr>
      <w:hyperlink r:id="rId18">
        <w:r w:rsidRPr="013681ED">
          <w:rPr>
            <w:rStyle w:val="Hyperlink"/>
          </w:rPr>
          <w:t>d932v894@ku.edu</w:t>
        </w:r>
      </w:hyperlink>
    </w:p>
    <w:p w14:paraId="4F43837F" w14:textId="714F28A1" w:rsidR="61C6BF4C" w:rsidRDefault="09AF4041" w:rsidP="61C6BF4C">
      <w:pPr>
        <w:ind w:firstLine="720"/>
      </w:pPr>
      <w:r>
        <w:t>Availability</w:t>
      </w:r>
      <w:r w:rsidR="6F201947">
        <w:t>:</w:t>
      </w:r>
      <w:r>
        <w:t xml:space="preserve"> </w:t>
      </w:r>
      <w:r w:rsidR="27F88798">
        <w:t>9</w:t>
      </w:r>
      <w:r w:rsidR="5AC6EC1F">
        <w:t xml:space="preserve">-12 </w:t>
      </w:r>
      <w:r w:rsidR="03C5E966">
        <w:t>Tuesday Thursday</w:t>
      </w:r>
    </w:p>
    <w:p w14:paraId="6D438DBE" w14:textId="4F4329AF" w:rsidR="122EFB1F" w:rsidRDefault="03C5E966" w:rsidP="122EFB1F">
      <w:pPr>
        <w:ind w:firstLine="720"/>
      </w:pPr>
      <w:r>
        <w:t>9</w:t>
      </w:r>
      <w:r w:rsidR="04784C80">
        <w:t>-11</w:t>
      </w:r>
      <w:r w:rsidR="1DBDD3DE">
        <w:t>:</w:t>
      </w:r>
      <w:r>
        <w:t xml:space="preserve"> </w:t>
      </w:r>
      <w:r w:rsidR="6E75B15B">
        <w:t>Friday</w:t>
      </w:r>
    </w:p>
    <w:p w14:paraId="30AD4118" w14:textId="1668533B" w:rsidR="6E75B15B" w:rsidRDefault="68CBD63E" w:rsidP="6E75B15B">
      <w:pPr>
        <w:ind w:firstLine="720"/>
      </w:pPr>
      <w:r>
        <w:t>3 on: Tuesday</w:t>
      </w:r>
    </w:p>
    <w:p w14:paraId="43FE6E28" w14:textId="58CF141B" w:rsidR="68CBD63E" w:rsidRDefault="0F071309" w:rsidP="68CBD63E">
      <w:pPr>
        <w:ind w:firstLine="720"/>
      </w:pPr>
      <w:r>
        <w:t>4 on: Friday</w:t>
      </w:r>
    </w:p>
    <w:p w14:paraId="47E07D1E" w14:textId="34DAEC96" w:rsidR="3FFCEE79" w:rsidRDefault="75992879" w:rsidP="3FFCEE79">
      <w:pPr>
        <w:ind w:firstLine="720"/>
      </w:pPr>
      <w:r>
        <w:t>Computing</w:t>
      </w:r>
      <w:r w:rsidR="3FFCEE79">
        <w:t xml:space="preserve"> platform Experience: </w:t>
      </w:r>
      <w:r w:rsidR="691498FB">
        <w:t xml:space="preserve">Visual Studio Code, </w:t>
      </w:r>
      <w:r w:rsidR="0F286CE5">
        <w:t>Neovim</w:t>
      </w:r>
      <w:r w:rsidR="5459D47A">
        <w:t xml:space="preserve">, </w:t>
      </w:r>
      <w:r w:rsidR="041BEF16">
        <w:t>Jetbrains</w:t>
      </w:r>
      <w:r w:rsidR="009C598A">
        <w:t>,</w:t>
      </w:r>
      <w:r w:rsidR="1BBF15B8">
        <w:t xml:space="preserve"> </w:t>
      </w:r>
      <w:r w:rsidR="06BBFFCA">
        <w:t>Zed.</w:t>
      </w:r>
    </w:p>
    <w:p w14:paraId="5C8756D3" w14:textId="5EA50E54" w:rsidR="2F3F954F" w:rsidRDefault="0B45F96E" w:rsidP="2F3F954F">
      <w:pPr>
        <w:ind w:firstLine="720"/>
      </w:pPr>
      <w:r>
        <w:t xml:space="preserve">Programming Language </w:t>
      </w:r>
      <w:r w:rsidR="12156772">
        <w:t xml:space="preserve">Knowledge: </w:t>
      </w:r>
      <w:r w:rsidR="5CAD0769">
        <w:t xml:space="preserve">Python, </w:t>
      </w:r>
      <w:r w:rsidR="45C7E43A">
        <w:t xml:space="preserve">Svelte, </w:t>
      </w:r>
      <w:r w:rsidR="06B23907">
        <w:t xml:space="preserve">HTML, </w:t>
      </w:r>
      <w:r w:rsidR="4700EE0E">
        <w:t xml:space="preserve">CSS, </w:t>
      </w:r>
      <w:r w:rsidR="14E250C3">
        <w:t>JavaScript</w:t>
      </w:r>
      <w:r w:rsidR="6EE3D94C">
        <w:t xml:space="preserve">, </w:t>
      </w:r>
      <w:r w:rsidR="1ECD5261">
        <w:t>Rust, Java.</w:t>
      </w:r>
    </w:p>
    <w:p w14:paraId="63FE408C" w14:textId="05C0D6E3" w:rsidR="440E9183" w:rsidRDefault="440E9183" w:rsidP="440E9183">
      <w:pPr>
        <w:ind w:firstLine="720"/>
      </w:pPr>
    </w:p>
    <w:p w14:paraId="2DDC3330" w14:textId="07D5315C" w:rsidR="72697C79" w:rsidRDefault="4CD6705E" w:rsidP="72697C79">
      <w:pPr>
        <w:ind w:firstLine="720"/>
        <w:rPr>
          <w:b/>
        </w:rPr>
      </w:pPr>
      <w:r w:rsidRPr="443750D5">
        <w:rPr>
          <w:b/>
        </w:rPr>
        <w:t>Jonathan Kazmaier</w:t>
      </w:r>
    </w:p>
    <w:p w14:paraId="15876F51" w14:textId="10A56C95" w:rsidR="0AC76DC3" w:rsidRDefault="03DFECBB" w:rsidP="568FF252">
      <w:pPr>
        <w:rPr>
          <w:b/>
          <w:bCs/>
        </w:rPr>
      </w:pPr>
      <w:r>
        <w:t xml:space="preserve">    </w:t>
      </w:r>
      <w:r w:rsidR="2663EC21">
        <w:t xml:space="preserve">           </w:t>
      </w:r>
      <w:r w:rsidR="72697C79">
        <w:rPr>
          <w:noProof/>
        </w:rPr>
        <w:drawing>
          <wp:inline distT="0" distB="0" distL="0" distR="0" wp14:anchorId="632DA064" wp14:editId="43A863DA">
            <wp:extent cx="1003684" cy="1300160"/>
            <wp:effectExtent l="0" t="0" r="0" b="0"/>
            <wp:docPr id="981320642" name="Picture 981320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l="11016" t="9787" r="12711" b="40425"/>
                    <a:stretch>
                      <a:fillRect/>
                    </a:stretch>
                  </pic:blipFill>
                  <pic:spPr>
                    <a:xfrm>
                      <a:off x="0" y="0"/>
                      <a:ext cx="1003684" cy="1300160"/>
                    </a:xfrm>
                    <a:prstGeom prst="rect">
                      <a:avLst/>
                    </a:prstGeom>
                  </pic:spPr>
                </pic:pic>
              </a:graphicData>
            </a:graphic>
          </wp:inline>
        </w:drawing>
      </w:r>
    </w:p>
    <w:p w14:paraId="5ECF8549" w14:textId="60842D0D" w:rsidR="4CD6705E" w:rsidRDefault="4CD6705E" w:rsidP="4CD6705E">
      <w:pPr>
        <w:ind w:firstLine="720"/>
      </w:pPr>
      <w:hyperlink r:id="rId20">
        <w:r w:rsidRPr="4CD6705E">
          <w:rPr>
            <w:rStyle w:val="Hyperlink"/>
          </w:rPr>
          <w:t>j514k528@ku.edu</w:t>
        </w:r>
      </w:hyperlink>
    </w:p>
    <w:p w14:paraId="461DE774" w14:textId="013E15BD" w:rsidR="4CD6705E" w:rsidRDefault="04784C80" w:rsidP="75992879">
      <w:pPr>
        <w:pStyle w:val="ListParagraph"/>
        <w:numPr>
          <w:ilvl w:val="0"/>
          <w:numId w:val="10"/>
        </w:numPr>
      </w:pPr>
      <w:r>
        <w:t xml:space="preserve">Availability: </w:t>
      </w:r>
      <w:r w:rsidR="298B7EB5">
        <w:t xml:space="preserve">Monday: </w:t>
      </w:r>
      <w:r w:rsidR="47650D26">
        <w:t>11 AM</w:t>
      </w:r>
      <w:r w:rsidR="691498FB">
        <w:t xml:space="preserve">-10 PM, </w:t>
      </w:r>
      <w:r w:rsidR="0FBB8CE3">
        <w:t>Tuesday</w:t>
      </w:r>
      <w:r w:rsidR="63F98212">
        <w:t>:</w:t>
      </w:r>
      <w:r w:rsidR="68CBD63E">
        <w:t xml:space="preserve"> </w:t>
      </w:r>
      <w:r w:rsidR="691498FB">
        <w:t>4 PM-6 PM</w:t>
      </w:r>
      <w:r w:rsidR="0F071309">
        <w:t xml:space="preserve"> Wednesday</w:t>
      </w:r>
      <w:r w:rsidR="3FFCEE79">
        <w:t xml:space="preserve">: </w:t>
      </w:r>
      <w:r w:rsidR="47650D26">
        <w:t>11</w:t>
      </w:r>
      <w:r w:rsidR="691498FB">
        <w:t xml:space="preserve"> </w:t>
      </w:r>
      <w:r w:rsidR="15EB9ECF">
        <w:t>AM</w:t>
      </w:r>
      <w:r w:rsidR="3FFCEE79">
        <w:t>-</w:t>
      </w:r>
      <w:r w:rsidR="0275ACCF">
        <w:t>10 PM</w:t>
      </w:r>
      <w:r w:rsidR="3FFCEE79">
        <w:t xml:space="preserve">, </w:t>
      </w:r>
      <w:r w:rsidR="3CF512C5">
        <w:t xml:space="preserve">Thursday: </w:t>
      </w:r>
      <w:r w:rsidR="7F73C6AD">
        <w:t>4PM-</w:t>
      </w:r>
      <w:r w:rsidR="041BEF16">
        <w:t>10PM</w:t>
      </w:r>
      <w:r w:rsidR="1BBF15B8">
        <w:t xml:space="preserve">, </w:t>
      </w:r>
      <w:r w:rsidR="217B12A2">
        <w:t>Friday</w:t>
      </w:r>
      <w:r w:rsidR="1FCED32D">
        <w:t xml:space="preserve">: </w:t>
      </w:r>
      <w:r w:rsidR="15EB9ECF">
        <w:t xml:space="preserve">11 </w:t>
      </w:r>
      <w:r w:rsidR="3FF0BEC0">
        <w:t xml:space="preserve">AM </w:t>
      </w:r>
      <w:r w:rsidR="20DC79CB">
        <w:t>–</w:t>
      </w:r>
      <w:r w:rsidR="3FF0BEC0">
        <w:t xml:space="preserve"> 5</w:t>
      </w:r>
      <w:r w:rsidR="20DC79CB">
        <w:t xml:space="preserve"> PM</w:t>
      </w:r>
    </w:p>
    <w:p w14:paraId="5912AB75" w14:textId="0EEF8A68" w:rsidR="0B45F96E" w:rsidRDefault="45C25689" w:rsidP="0B45F96E">
      <w:pPr>
        <w:pStyle w:val="ListParagraph"/>
        <w:numPr>
          <w:ilvl w:val="0"/>
          <w:numId w:val="10"/>
        </w:numPr>
      </w:pPr>
      <w:r>
        <w:t xml:space="preserve">Computing Platform </w:t>
      </w:r>
      <w:r w:rsidR="075E9B7A">
        <w:t>Experience</w:t>
      </w:r>
      <w:r w:rsidR="1A68FBCD">
        <w:t xml:space="preserve">: </w:t>
      </w:r>
      <w:r w:rsidR="45C7E43A">
        <w:t>Visual Studio Code</w:t>
      </w:r>
    </w:p>
    <w:p w14:paraId="3F971CF5" w14:textId="503CF6B6" w:rsidR="45C7E43A" w:rsidRDefault="61E202ED" w:rsidP="45C7E43A">
      <w:pPr>
        <w:pStyle w:val="ListParagraph"/>
        <w:numPr>
          <w:ilvl w:val="0"/>
          <w:numId w:val="10"/>
        </w:numPr>
      </w:pPr>
      <w:r>
        <w:t xml:space="preserve">Programming </w:t>
      </w:r>
      <w:r w:rsidR="08BC16D6">
        <w:t xml:space="preserve">Language </w:t>
      </w:r>
      <w:r w:rsidR="4700EE0E">
        <w:t xml:space="preserve">Knowledge: </w:t>
      </w:r>
      <w:r w:rsidR="6EE3D94C">
        <w:t>Python, C, Java</w:t>
      </w:r>
      <w:r w:rsidR="04507354">
        <w:t xml:space="preserve">, </w:t>
      </w:r>
      <w:r w:rsidR="1ECD5261">
        <w:t xml:space="preserve">Javascript, </w:t>
      </w:r>
      <w:r w:rsidR="6A579914">
        <w:t>SQL,</w:t>
      </w:r>
      <w:r w:rsidR="1ECD5261">
        <w:t xml:space="preserve"> SOQL, HTML, CSS</w:t>
      </w:r>
    </w:p>
    <w:p w14:paraId="7EE252BE" w14:textId="4CAC42BD" w:rsidR="29BA7D84" w:rsidRDefault="29BA7D84" w:rsidP="29BA7D84">
      <w:pPr>
        <w:ind w:firstLine="720"/>
      </w:pPr>
    </w:p>
    <w:p w14:paraId="34B83A13" w14:textId="498D14FB" w:rsidR="6F201947" w:rsidRDefault="6F201947" w:rsidP="06BBFFCA">
      <w:pPr>
        <w:ind w:firstLine="720"/>
      </w:pPr>
    </w:p>
    <w:p w14:paraId="0048521A" w14:textId="24EC274E" w:rsidR="79293BE1" w:rsidRDefault="79293BE1" w:rsidP="79293BE1">
      <w:pPr>
        <w:ind w:firstLine="720"/>
      </w:pPr>
    </w:p>
    <w:p w14:paraId="407D2B38" w14:textId="5D11F881" w:rsidR="1F2DD8B2" w:rsidRDefault="4CD6705E" w:rsidP="57250F92">
      <w:pPr>
        <w:ind w:firstLine="720"/>
        <w:rPr>
          <w:b/>
        </w:rPr>
      </w:pPr>
      <w:r w:rsidRPr="1EEF107B">
        <w:rPr>
          <w:b/>
        </w:rPr>
        <w:t>Sneha Thomas</w:t>
      </w:r>
    </w:p>
    <w:p w14:paraId="4258C78B" w14:textId="7AA316A5" w:rsidR="16436302" w:rsidRDefault="1F2DD8B2" w:rsidP="443750D5">
      <w:r>
        <w:t xml:space="preserve">           </w:t>
      </w:r>
      <w:r w:rsidR="57250F92">
        <w:t xml:space="preserve"> </w:t>
      </w:r>
      <w:r w:rsidR="42E9730F">
        <w:rPr>
          <w:noProof/>
        </w:rPr>
        <w:drawing>
          <wp:inline distT="0" distB="0" distL="0" distR="0" wp14:anchorId="1FB7C212" wp14:editId="049DA2C8">
            <wp:extent cx="928943" cy="1202991"/>
            <wp:effectExtent l="0" t="0" r="0" b="0"/>
            <wp:docPr id="1593275160" name="Picture 1593275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rcRect t="13666"/>
                    <a:stretch>
                      <a:fillRect/>
                    </a:stretch>
                  </pic:blipFill>
                  <pic:spPr>
                    <a:xfrm>
                      <a:off x="0" y="0"/>
                      <a:ext cx="928943" cy="1202991"/>
                    </a:xfrm>
                    <a:prstGeom prst="rect">
                      <a:avLst/>
                    </a:prstGeom>
                  </pic:spPr>
                </pic:pic>
              </a:graphicData>
            </a:graphic>
          </wp:inline>
        </w:drawing>
      </w:r>
    </w:p>
    <w:p w14:paraId="62E2B074" w14:textId="49D9F8C9" w:rsidR="37132A87" w:rsidRDefault="15F26D51" w:rsidP="37132A87">
      <w:pPr>
        <w:ind w:firstLine="720"/>
      </w:pPr>
      <w:hyperlink r:id="rId22">
        <w:r w:rsidRPr="15F26D51">
          <w:rPr>
            <w:rStyle w:val="Hyperlink"/>
          </w:rPr>
          <w:t>s507t485@ku.edu</w:t>
        </w:r>
      </w:hyperlink>
    </w:p>
    <w:p w14:paraId="283112B3" w14:textId="46553604" w:rsidR="5AC6EC1F" w:rsidRDefault="09AF4041" w:rsidP="1ECD5261">
      <w:pPr>
        <w:pStyle w:val="ListParagraph"/>
        <w:numPr>
          <w:ilvl w:val="0"/>
          <w:numId w:val="11"/>
        </w:numPr>
      </w:pPr>
      <w:r>
        <w:t>Availability:</w:t>
      </w:r>
      <w:r w:rsidR="6F201947">
        <w:t xml:space="preserve"> All day </w:t>
      </w:r>
      <w:r w:rsidR="04784C80">
        <w:t xml:space="preserve">Monday; </w:t>
      </w:r>
      <w:r w:rsidR="03C5E966">
        <w:t xml:space="preserve">Wednesday </w:t>
      </w:r>
      <w:r w:rsidR="298B7EB5">
        <w:t>10:</w:t>
      </w:r>
      <w:r w:rsidR="6E75B15B">
        <w:t>30 am</w:t>
      </w:r>
      <w:r w:rsidR="298B7EB5">
        <w:t xml:space="preserve"> </w:t>
      </w:r>
      <w:r w:rsidR="7E60EB3C">
        <w:t>–</w:t>
      </w:r>
      <w:r w:rsidR="298B7EB5">
        <w:t xml:space="preserve"> 1</w:t>
      </w:r>
      <w:r w:rsidR="7E60EB3C">
        <w:t xml:space="preserve">:30 </w:t>
      </w:r>
      <w:r w:rsidR="6E75B15B">
        <w:t>pm;</w:t>
      </w:r>
      <w:r w:rsidR="3655495A">
        <w:t xml:space="preserve"> </w:t>
      </w:r>
      <w:r w:rsidR="0F964D14">
        <w:t xml:space="preserve">Friday </w:t>
      </w:r>
      <w:r w:rsidR="41150899">
        <w:t xml:space="preserve">10am </w:t>
      </w:r>
      <w:r w:rsidR="22C572E7">
        <w:t>– 12pm.</w:t>
      </w:r>
    </w:p>
    <w:p w14:paraId="26BA5715" w14:textId="736D9EBB" w:rsidR="12BB1865" w:rsidRDefault="70640B18" w:rsidP="1ECD5261">
      <w:pPr>
        <w:pStyle w:val="ListParagraph"/>
        <w:numPr>
          <w:ilvl w:val="0"/>
          <w:numId w:val="11"/>
        </w:numPr>
      </w:pPr>
      <w:r>
        <w:t>Computing Platform Experience:</w:t>
      </w:r>
      <w:r w:rsidR="0FBB8CE3">
        <w:t xml:space="preserve"> </w:t>
      </w:r>
      <w:r w:rsidR="3FFCEE79">
        <w:t xml:space="preserve"> Visual Studio Code</w:t>
      </w:r>
    </w:p>
    <w:p w14:paraId="6602C8E5" w14:textId="6A3F28EC" w:rsidR="12BB1865" w:rsidRDefault="70640B18" w:rsidP="1ECD5261">
      <w:pPr>
        <w:pStyle w:val="ListParagraph"/>
        <w:numPr>
          <w:ilvl w:val="0"/>
          <w:numId w:val="11"/>
        </w:numPr>
      </w:pPr>
      <w:r>
        <w:t>Programming Language Knowledge:</w:t>
      </w:r>
      <w:r w:rsidR="3FFCEE79">
        <w:t xml:space="preserve"> Python, </w:t>
      </w:r>
      <w:r w:rsidR="3CF512C5">
        <w:t xml:space="preserve">C, </w:t>
      </w:r>
      <w:r w:rsidR="3FFCEE79">
        <w:t xml:space="preserve">HTML, </w:t>
      </w:r>
      <w:r w:rsidR="47650D26">
        <w:t xml:space="preserve">CSS, </w:t>
      </w:r>
      <w:r w:rsidR="3FFCEE79">
        <w:t>SQL</w:t>
      </w:r>
    </w:p>
    <w:p w14:paraId="02CCC22B" w14:textId="7EA9F74A" w:rsidR="15F26D51" w:rsidRDefault="15F26D51" w:rsidP="5AC6EC1F"/>
    <w:p w14:paraId="6B23D003" w14:textId="62F4EEB5" w:rsidR="5AC6EC1F" w:rsidRDefault="5AC6EC1F" w:rsidP="5AC6EC1F"/>
    <w:p w14:paraId="3457D257" w14:textId="64DC907D" w:rsidR="15F26D51" w:rsidRDefault="15F26D51" w:rsidP="15F26D51">
      <w:pPr>
        <w:ind w:firstLine="720"/>
        <w:rPr>
          <w:b/>
        </w:rPr>
      </w:pPr>
      <w:r w:rsidRPr="37ABA231">
        <w:rPr>
          <w:b/>
        </w:rPr>
        <w:t>Warren Tan</w:t>
      </w:r>
    </w:p>
    <w:p w14:paraId="404E9F3A" w14:textId="471780E0" w:rsidR="25A9C450" w:rsidRDefault="25A9C450" w:rsidP="25A9C450">
      <w:pPr>
        <w:ind w:firstLine="720"/>
        <w:rPr>
          <w:rStyle w:val="Hyperlink"/>
        </w:rPr>
      </w:pPr>
      <w:hyperlink r:id="rId23">
        <w:r w:rsidRPr="25A9C450">
          <w:rPr>
            <w:rStyle w:val="Hyperlink"/>
          </w:rPr>
          <w:t>w125t659@ku.edu</w:t>
        </w:r>
      </w:hyperlink>
    </w:p>
    <w:p w14:paraId="6324E8F9" w14:textId="0F8FE9F6" w:rsidR="00C707B9" w:rsidRDefault="00C707B9" w:rsidP="00C707B9">
      <w:pPr>
        <w:ind w:firstLine="720"/>
      </w:pPr>
      <w:r>
        <w:t>Availability:</w:t>
      </w:r>
    </w:p>
    <w:p w14:paraId="1A0A8136" w14:textId="6EDF634C" w:rsidR="00C707B9" w:rsidRDefault="00C707B9" w:rsidP="00C707B9">
      <w:pPr>
        <w:ind w:firstLine="720"/>
      </w:pPr>
      <w:r>
        <w:t>Computing Platform Experience:</w:t>
      </w:r>
    </w:p>
    <w:p w14:paraId="200BA58C" w14:textId="2B73341F" w:rsidR="00C707B9" w:rsidRPr="00C84114" w:rsidRDefault="00C707B9" w:rsidP="00C707B9">
      <w:pPr>
        <w:ind w:firstLine="720"/>
      </w:pPr>
      <w:r>
        <w:t>Programming Language Knowledge:</w:t>
      </w:r>
    </w:p>
    <w:p w14:paraId="632055BC" w14:textId="02E23DCB" w:rsidR="00E918C5" w:rsidRPr="00C26778" w:rsidRDefault="00E918C5" w:rsidP="000067D9">
      <w:pPr>
        <w:pStyle w:val="InfoBlue"/>
        <w:numPr>
          <w:ilvl w:val="0"/>
          <w:numId w:val="0"/>
        </w:numPr>
      </w:pPr>
    </w:p>
    <w:tbl>
      <w:tblPr>
        <w:tblW w:w="4366"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39"/>
        <w:gridCol w:w="4920"/>
      </w:tblGrid>
      <w:tr w:rsidR="00E918C5" w:rsidRPr="00C26778" w14:paraId="378D3348" w14:textId="77777777" w:rsidTr="00817262">
        <w:trPr>
          <w:trHeight w:val="271"/>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7"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rsidTr="00817262">
        <w:trPr>
          <w:trHeight w:val="256"/>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2F59CA4F" w:rsidR="00E918C5" w:rsidRPr="00C26778" w:rsidRDefault="00062CF3">
            <w:pPr>
              <w:rPr>
                <w:szCs w:val="24"/>
              </w:rPr>
            </w:pPr>
            <w:r>
              <w:rPr>
                <w:szCs w:val="24"/>
              </w:rPr>
              <w:t>Nifemi Lawal</w:t>
            </w:r>
          </w:p>
        </w:tc>
        <w:tc>
          <w:tcPr>
            <w:tcW w:w="2987" w:type="pct"/>
            <w:tcBorders>
              <w:top w:val="outset" w:sz="6" w:space="0" w:color="auto"/>
              <w:left w:val="outset" w:sz="6" w:space="0" w:color="auto"/>
              <w:bottom w:val="outset" w:sz="6" w:space="0" w:color="auto"/>
              <w:right w:val="outset" w:sz="6" w:space="0" w:color="auto"/>
            </w:tcBorders>
            <w:vAlign w:val="center"/>
          </w:tcPr>
          <w:p w14:paraId="5BAAEAE6" w14:textId="7650EC00" w:rsidR="00E918C5" w:rsidRPr="00C26778" w:rsidRDefault="3FE122CA">
            <w:r>
              <w:t>UI/</w:t>
            </w:r>
            <w:r w:rsidR="23F82A1F">
              <w:t xml:space="preserve">UX </w:t>
            </w:r>
            <w:r w:rsidR="5F3ED671">
              <w:t>Developer</w:t>
            </w:r>
          </w:p>
        </w:tc>
      </w:tr>
      <w:tr w:rsidR="00E918C5" w:rsidRPr="00C26778" w14:paraId="65902AA7" w14:textId="77777777" w:rsidTr="00817262">
        <w:trPr>
          <w:trHeight w:val="256"/>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5E275AA1" w:rsidR="00E918C5" w:rsidRPr="00C26778" w:rsidRDefault="00817262">
            <w:pPr>
              <w:rPr>
                <w:szCs w:val="24"/>
              </w:rPr>
            </w:pPr>
            <w:r>
              <w:rPr>
                <w:szCs w:val="24"/>
              </w:rPr>
              <w:t>Hannah Prosch</w:t>
            </w:r>
          </w:p>
        </w:tc>
        <w:tc>
          <w:tcPr>
            <w:tcW w:w="2987" w:type="pct"/>
            <w:tcBorders>
              <w:top w:val="outset" w:sz="6" w:space="0" w:color="auto"/>
              <w:left w:val="outset" w:sz="6" w:space="0" w:color="auto"/>
              <w:bottom w:val="outset" w:sz="6" w:space="0" w:color="auto"/>
              <w:right w:val="outset" w:sz="6" w:space="0" w:color="auto"/>
            </w:tcBorders>
            <w:vAlign w:val="center"/>
          </w:tcPr>
          <w:p w14:paraId="6BD500E4" w14:textId="626407EF" w:rsidR="00E918C5" w:rsidRPr="00C26778" w:rsidRDefault="4AE7EDAB">
            <w:r>
              <w:t>Project Manager</w:t>
            </w:r>
          </w:p>
        </w:tc>
      </w:tr>
      <w:tr w:rsidR="00062CF3" w:rsidRPr="00C26778" w14:paraId="3A0EB94E" w14:textId="77777777" w:rsidTr="00817262">
        <w:trPr>
          <w:trHeight w:val="271"/>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683580F" w14:textId="34A8A86F" w:rsidR="00062CF3" w:rsidRPr="00C26778" w:rsidRDefault="00817262">
            <w:pPr>
              <w:rPr>
                <w:szCs w:val="24"/>
              </w:rPr>
            </w:pPr>
            <w:r>
              <w:rPr>
                <w:szCs w:val="24"/>
              </w:rPr>
              <w:t>Daniel Van Dalsem</w:t>
            </w:r>
          </w:p>
        </w:tc>
        <w:tc>
          <w:tcPr>
            <w:tcW w:w="2987" w:type="pct"/>
            <w:tcBorders>
              <w:top w:val="outset" w:sz="6" w:space="0" w:color="auto"/>
              <w:left w:val="outset" w:sz="6" w:space="0" w:color="auto"/>
              <w:bottom w:val="outset" w:sz="6" w:space="0" w:color="auto"/>
              <w:right w:val="outset" w:sz="6" w:space="0" w:color="auto"/>
            </w:tcBorders>
            <w:vAlign w:val="center"/>
          </w:tcPr>
          <w:p w14:paraId="07D60F1E" w14:textId="0CAD34B1" w:rsidR="00062CF3" w:rsidRPr="00C26778" w:rsidRDefault="2A436CA8">
            <w:r>
              <w:t xml:space="preserve">Change Control </w:t>
            </w:r>
            <w:r w:rsidR="00F1AFFB">
              <w:t>Manager</w:t>
            </w:r>
          </w:p>
        </w:tc>
      </w:tr>
      <w:tr w:rsidR="00062CF3" w:rsidRPr="00C26778" w14:paraId="2514CC6A" w14:textId="77777777" w:rsidTr="00817262">
        <w:trPr>
          <w:trHeight w:val="256"/>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1E7C325" w14:textId="23C3DCBD" w:rsidR="00062CF3" w:rsidRPr="00C26778" w:rsidRDefault="00817262">
            <w:pPr>
              <w:rPr>
                <w:szCs w:val="24"/>
              </w:rPr>
            </w:pPr>
            <w:r>
              <w:rPr>
                <w:szCs w:val="24"/>
              </w:rPr>
              <w:t>Sneha Thomas</w:t>
            </w:r>
          </w:p>
        </w:tc>
        <w:tc>
          <w:tcPr>
            <w:tcW w:w="2987" w:type="pct"/>
            <w:tcBorders>
              <w:top w:val="outset" w:sz="6" w:space="0" w:color="auto"/>
              <w:left w:val="outset" w:sz="6" w:space="0" w:color="auto"/>
              <w:bottom w:val="outset" w:sz="6" w:space="0" w:color="auto"/>
              <w:right w:val="outset" w:sz="6" w:space="0" w:color="auto"/>
            </w:tcBorders>
            <w:vAlign w:val="center"/>
          </w:tcPr>
          <w:p w14:paraId="13364C2B" w14:textId="0930D075" w:rsidR="00062CF3" w:rsidRPr="00C26778" w:rsidRDefault="3A9A7501">
            <w:r>
              <w:t>Test Lead</w:t>
            </w:r>
          </w:p>
        </w:tc>
      </w:tr>
      <w:tr w:rsidR="00062CF3" w:rsidRPr="00C26778" w14:paraId="0C0ED7B6" w14:textId="77777777" w:rsidTr="00817262">
        <w:trPr>
          <w:trHeight w:val="271"/>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9F2BA3A" w14:textId="7555FE17" w:rsidR="00062CF3" w:rsidRPr="00C26778" w:rsidRDefault="00817262">
            <w:pPr>
              <w:rPr>
                <w:szCs w:val="24"/>
              </w:rPr>
            </w:pPr>
            <w:r>
              <w:rPr>
                <w:szCs w:val="24"/>
              </w:rPr>
              <w:t>Emma Roy</w:t>
            </w:r>
          </w:p>
        </w:tc>
        <w:tc>
          <w:tcPr>
            <w:tcW w:w="2987" w:type="pct"/>
            <w:tcBorders>
              <w:top w:val="outset" w:sz="6" w:space="0" w:color="auto"/>
              <w:left w:val="outset" w:sz="6" w:space="0" w:color="auto"/>
              <w:bottom w:val="outset" w:sz="6" w:space="0" w:color="auto"/>
              <w:right w:val="outset" w:sz="6" w:space="0" w:color="auto"/>
            </w:tcBorders>
            <w:vAlign w:val="center"/>
          </w:tcPr>
          <w:p w14:paraId="5FDF13FE" w14:textId="0C497E28" w:rsidR="00062CF3" w:rsidRPr="00C26778" w:rsidRDefault="18C44405">
            <w:r>
              <w:t xml:space="preserve">Documentation </w:t>
            </w:r>
            <w:r w:rsidR="551EC3CA">
              <w:t>Manager</w:t>
            </w:r>
          </w:p>
        </w:tc>
      </w:tr>
      <w:tr w:rsidR="00E75EC7" w:rsidRPr="00C26778" w14:paraId="0B2DF20E" w14:textId="77777777" w:rsidTr="00817262">
        <w:trPr>
          <w:trHeight w:val="271"/>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942004D" w14:textId="00B64E08" w:rsidR="00E75EC7" w:rsidRDefault="00E75EC7">
            <w:pPr>
              <w:rPr>
                <w:szCs w:val="24"/>
              </w:rPr>
            </w:pPr>
            <w:r>
              <w:rPr>
                <w:szCs w:val="24"/>
              </w:rPr>
              <w:t>Warren Tan</w:t>
            </w:r>
          </w:p>
        </w:tc>
        <w:tc>
          <w:tcPr>
            <w:tcW w:w="2987" w:type="pct"/>
            <w:tcBorders>
              <w:top w:val="outset" w:sz="6" w:space="0" w:color="auto"/>
              <w:left w:val="outset" w:sz="6" w:space="0" w:color="auto"/>
              <w:bottom w:val="outset" w:sz="6" w:space="0" w:color="auto"/>
              <w:right w:val="outset" w:sz="6" w:space="0" w:color="auto"/>
            </w:tcBorders>
            <w:vAlign w:val="center"/>
          </w:tcPr>
          <w:p w14:paraId="44123FFF" w14:textId="4D62CA28" w:rsidR="00E75EC7" w:rsidRPr="00C26778" w:rsidRDefault="7CC5103B">
            <w:r>
              <w:t xml:space="preserve">Quality Assurance </w:t>
            </w:r>
            <w:r w:rsidR="6F752A66">
              <w:t>Manager</w:t>
            </w:r>
          </w:p>
        </w:tc>
      </w:tr>
      <w:tr w:rsidR="00E75EC7" w:rsidRPr="00C26778" w14:paraId="6995D182" w14:textId="77777777" w:rsidTr="0DFD763B">
        <w:trPr>
          <w:trHeight w:val="360"/>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B2E5948" w14:textId="72DF5BAF" w:rsidR="00E75EC7" w:rsidRDefault="12C1E15E">
            <w:r>
              <w:t>Jonathan</w:t>
            </w:r>
            <w:r w:rsidR="008E1035">
              <w:t xml:space="preserve"> Kazmaier</w:t>
            </w:r>
          </w:p>
        </w:tc>
        <w:tc>
          <w:tcPr>
            <w:tcW w:w="2987" w:type="pct"/>
            <w:tcBorders>
              <w:top w:val="outset" w:sz="6" w:space="0" w:color="auto"/>
              <w:left w:val="outset" w:sz="6" w:space="0" w:color="auto"/>
              <w:bottom w:val="outset" w:sz="6" w:space="0" w:color="auto"/>
              <w:right w:val="outset" w:sz="6" w:space="0" w:color="auto"/>
            </w:tcBorders>
            <w:vAlign w:val="center"/>
          </w:tcPr>
          <w:p w14:paraId="5C23EF07" w14:textId="09E414BD" w:rsidR="00E75EC7" w:rsidRPr="00C26778" w:rsidRDefault="13AFEA0E">
            <w:r>
              <w:t xml:space="preserve">Lead </w:t>
            </w:r>
            <w:r w:rsidR="4DEBB64B">
              <w:t>Developer</w:t>
            </w:r>
          </w:p>
        </w:tc>
      </w:tr>
    </w:tbl>
    <w:p w14:paraId="66C1445F" w14:textId="77777777" w:rsidR="00E918C5" w:rsidRPr="00C26778" w:rsidRDefault="00E918C5">
      <w:pPr>
        <w:pStyle w:val="BodyText"/>
      </w:pPr>
    </w:p>
    <w:p w14:paraId="1F68EC72" w14:textId="4A3875E6" w:rsidR="00E918C5" w:rsidRPr="00C26778" w:rsidRDefault="55D445C9">
      <w:pPr>
        <w:pStyle w:val="BodyText"/>
      </w:pPr>
      <w:r w:rsidRPr="5054C926">
        <w:rPr>
          <w:b/>
        </w:rPr>
        <w:t xml:space="preserve">Meeting </w:t>
      </w:r>
      <w:r w:rsidR="5054C926" w:rsidRPr="5054C926">
        <w:rPr>
          <w:b/>
          <w:bCs/>
        </w:rPr>
        <w:t>Information:</w:t>
      </w:r>
      <w:r w:rsidR="5054C926">
        <w:t xml:space="preserve"> </w:t>
      </w:r>
      <w:r w:rsidR="000067D9">
        <w:t>The team will communicate via Microsoft Teams</w:t>
      </w:r>
      <w:r w:rsidR="005951FB">
        <w:t xml:space="preserve">, and have weekly meetings to keep progressing on the </w:t>
      </w:r>
      <w:r w:rsidR="00E80209">
        <w:t xml:space="preserve">project.  To best match up with our schedule availability, we are meeting online.  </w:t>
      </w:r>
      <w:r w:rsidR="00890287">
        <w:t>Our method for task allocation and tracking is in the projects</w:t>
      </w:r>
      <w:r w:rsidR="00270DC8">
        <w:t xml:space="preserve"> </w:t>
      </w:r>
      <w:r w:rsidR="00D231C4">
        <w:t>tab in GitHub.</w:t>
      </w:r>
    </w:p>
    <w:p w14:paraId="17439587" w14:textId="77777777" w:rsidR="00E918C5" w:rsidRPr="00C26778" w:rsidRDefault="00E918C5">
      <w:pPr>
        <w:pStyle w:val="Heading1"/>
      </w:pPr>
      <w:bookmarkStart w:id="35" w:name="_Toc524312841"/>
      <w:bookmarkStart w:id="36" w:name="_Toc11132109"/>
      <w:r w:rsidRPr="00C26778">
        <w:t>Management Process</w:t>
      </w:r>
      <w:bookmarkEnd w:id="35"/>
      <w:bookmarkEnd w:id="36"/>
    </w:p>
    <w:p w14:paraId="16CC13CB" w14:textId="77777777" w:rsidR="00E918C5" w:rsidRPr="00771B3E" w:rsidRDefault="00E918C5">
      <w:pPr>
        <w:pStyle w:val="Heading2"/>
        <w:rPr>
          <w:highlight w:val="yellow"/>
        </w:rPr>
      </w:pPr>
      <w:bookmarkStart w:id="37" w:name="_Toc524312842"/>
      <w:bookmarkStart w:id="38" w:name="_Toc11132110"/>
      <w:r w:rsidRPr="00771B3E">
        <w:rPr>
          <w:highlight w:val="yellow"/>
        </w:rPr>
        <w:t>Project Estimates</w:t>
      </w:r>
      <w:bookmarkEnd w:id="37"/>
      <w:bookmarkEnd w:id="38"/>
    </w:p>
    <w:p w14:paraId="457A7BF8" w14:textId="00B9D3F9" w:rsidR="7EAE4DC5" w:rsidRDefault="0924CA99" w:rsidP="7EAE4DC5">
      <w:pPr>
        <w:pStyle w:val="infoblue0"/>
        <w:rPr>
          <w:i w:val="0"/>
          <w:iCs w:val="0"/>
          <w:color w:val="auto"/>
        </w:rPr>
      </w:pPr>
      <w:r w:rsidRPr="0924CA99">
        <w:rPr>
          <w:i w:val="0"/>
          <w:iCs w:val="0"/>
          <w:color w:val="auto"/>
        </w:rPr>
        <w:t xml:space="preserve">There are no costs associated with this project. </w:t>
      </w:r>
    </w:p>
    <w:p w14:paraId="1E6A8112" w14:textId="77777777" w:rsidR="00E918C5" w:rsidRPr="00C26778" w:rsidRDefault="00E918C5">
      <w:pPr>
        <w:pStyle w:val="Heading2"/>
      </w:pPr>
      <w:bookmarkStart w:id="39" w:name="_Toc524312843"/>
      <w:bookmarkStart w:id="40" w:name="_Toc11132111"/>
      <w:r w:rsidRPr="00C26778">
        <w:t>Project Plan</w:t>
      </w:r>
      <w:bookmarkEnd w:id="39"/>
      <w:bookmarkEnd w:id="40"/>
    </w:p>
    <w:p w14:paraId="6A6903D9" w14:textId="689FA069" w:rsidR="00FA6B85" w:rsidRPr="00FA6B85" w:rsidRDefault="00FA6B85">
      <w:pPr>
        <w:pStyle w:val="infoblue0"/>
        <w:rPr>
          <w:i w:val="0"/>
          <w:iCs w:val="0"/>
          <w:color w:val="auto"/>
        </w:rPr>
      </w:pPr>
      <w:r w:rsidRPr="00FA6B85">
        <w:rPr>
          <w:i w:val="0"/>
          <w:iCs w:val="0"/>
          <w:color w:val="auto"/>
        </w:rPr>
        <w:t xml:space="preserve">We plan on having weekly </w:t>
      </w:r>
      <w:r w:rsidR="3AE44560" w:rsidRPr="3AE44560">
        <w:rPr>
          <w:i w:val="0"/>
          <w:iCs w:val="0"/>
          <w:color w:val="auto"/>
        </w:rPr>
        <w:t xml:space="preserve">to </w:t>
      </w:r>
      <w:r w:rsidR="6701C4A1" w:rsidRPr="6701C4A1">
        <w:rPr>
          <w:i w:val="0"/>
          <w:iCs w:val="0"/>
          <w:color w:val="auto"/>
        </w:rPr>
        <w:t>biweekly</w:t>
      </w:r>
      <w:r w:rsidR="3AE44560" w:rsidRPr="3AE44560">
        <w:rPr>
          <w:i w:val="0"/>
          <w:iCs w:val="0"/>
          <w:color w:val="auto"/>
        </w:rPr>
        <w:t xml:space="preserve"> </w:t>
      </w:r>
      <w:r w:rsidRPr="00FA6B85">
        <w:rPr>
          <w:i w:val="0"/>
          <w:iCs w:val="0"/>
          <w:color w:val="auto"/>
        </w:rPr>
        <w:t>meetings</w:t>
      </w:r>
      <w:r>
        <w:rPr>
          <w:i w:val="0"/>
          <w:iCs w:val="0"/>
          <w:color w:val="auto"/>
        </w:rPr>
        <w:t xml:space="preserve"> to progress on our project. </w:t>
      </w:r>
      <w:r w:rsidR="007D120B">
        <w:rPr>
          <w:i w:val="0"/>
          <w:iCs w:val="0"/>
          <w:color w:val="auto"/>
        </w:rPr>
        <w:t xml:space="preserve">We’ll post meeting updates </w:t>
      </w:r>
      <w:r w:rsidR="00615CEA">
        <w:rPr>
          <w:i w:val="0"/>
          <w:iCs w:val="0"/>
          <w:color w:val="auto"/>
        </w:rPr>
        <w:t xml:space="preserve">and attendance </w:t>
      </w:r>
      <w:r w:rsidR="00710887">
        <w:rPr>
          <w:i w:val="0"/>
          <w:iCs w:val="0"/>
          <w:color w:val="auto"/>
        </w:rPr>
        <w:t>on GitHub</w:t>
      </w:r>
      <w:r w:rsidR="007D120B">
        <w:rPr>
          <w:i w:val="0"/>
          <w:iCs w:val="0"/>
          <w:color w:val="auto"/>
        </w:rPr>
        <w:t xml:space="preserve"> to help record our progress</w:t>
      </w:r>
      <w:r w:rsidR="0E90E566" w:rsidRPr="0E90E566">
        <w:rPr>
          <w:i w:val="0"/>
          <w:iCs w:val="0"/>
          <w:color w:val="auto"/>
        </w:rPr>
        <w:t xml:space="preserve"> and track what each group member </w:t>
      </w:r>
      <w:r w:rsidR="7CF711B7" w:rsidRPr="7CF711B7">
        <w:rPr>
          <w:i w:val="0"/>
          <w:iCs w:val="0"/>
          <w:color w:val="auto"/>
        </w:rPr>
        <w:t>has been working on</w:t>
      </w:r>
      <w:r w:rsidR="007D120B">
        <w:rPr>
          <w:i w:val="0"/>
          <w:iCs w:val="0"/>
          <w:color w:val="auto"/>
        </w:rPr>
        <w:t>.</w:t>
      </w:r>
      <w:r w:rsidR="57BC44FF" w:rsidRPr="57BC44FF">
        <w:rPr>
          <w:i w:val="0"/>
          <w:iCs w:val="0"/>
          <w:color w:val="auto"/>
        </w:rPr>
        <w:t xml:space="preserve"> This will ensure </w:t>
      </w:r>
      <w:r w:rsidR="0138605D" w:rsidRPr="0138605D">
        <w:rPr>
          <w:i w:val="0"/>
          <w:iCs w:val="0"/>
          <w:color w:val="auto"/>
        </w:rPr>
        <w:t xml:space="preserve">that everyone is </w:t>
      </w:r>
      <w:r w:rsidR="6432AADD" w:rsidRPr="6432AADD">
        <w:rPr>
          <w:i w:val="0"/>
          <w:iCs w:val="0"/>
          <w:color w:val="auto"/>
        </w:rPr>
        <w:t xml:space="preserve">up to date on </w:t>
      </w:r>
      <w:r w:rsidR="70ABE742" w:rsidRPr="70ABE742">
        <w:rPr>
          <w:i w:val="0"/>
          <w:iCs w:val="0"/>
          <w:color w:val="auto"/>
        </w:rPr>
        <w:t>what is happening</w:t>
      </w:r>
      <w:r w:rsidR="00557190" w:rsidRPr="70ABE742">
        <w:rPr>
          <w:i w:val="0"/>
          <w:iCs w:val="0"/>
          <w:color w:val="auto"/>
        </w:rPr>
        <w:t>,</w:t>
      </w:r>
      <w:r w:rsidR="70ABE742" w:rsidRPr="70ABE742">
        <w:rPr>
          <w:i w:val="0"/>
          <w:iCs w:val="0"/>
          <w:color w:val="auto"/>
        </w:rPr>
        <w:t xml:space="preserve"> and the project remain organized</w:t>
      </w:r>
      <w:r w:rsidR="08D68FD0" w:rsidRPr="08D68FD0">
        <w:rPr>
          <w:i w:val="0"/>
          <w:iCs w:val="0"/>
          <w:color w:val="auto"/>
        </w:rPr>
        <w:t>.</w:t>
      </w:r>
    </w:p>
    <w:p w14:paraId="531C34C0" w14:textId="2596EF10" w:rsidR="000E466E" w:rsidRDefault="000E466E">
      <w:pPr>
        <w:pStyle w:val="infoblue0"/>
        <w:rPr>
          <w:i w:val="0"/>
          <w:iCs w:val="0"/>
          <w:color w:val="auto"/>
        </w:rPr>
      </w:pPr>
      <w:r>
        <w:rPr>
          <w:i w:val="0"/>
          <w:iCs w:val="0"/>
          <w:color w:val="auto"/>
        </w:rPr>
        <w:t>Schedule:</w:t>
      </w:r>
    </w:p>
    <w:tbl>
      <w:tblPr>
        <w:tblStyle w:val="TableGrid"/>
        <w:tblW w:w="0" w:type="auto"/>
        <w:tblInd w:w="720" w:type="dxa"/>
        <w:tblLook w:val="04A0" w:firstRow="1" w:lastRow="0" w:firstColumn="1" w:lastColumn="0" w:noHBand="0" w:noVBand="1"/>
      </w:tblPr>
      <w:tblGrid>
        <w:gridCol w:w="4293"/>
        <w:gridCol w:w="4337"/>
      </w:tblGrid>
      <w:tr w:rsidR="000E466E" w14:paraId="396709D4" w14:textId="77777777" w:rsidTr="000E466E">
        <w:tc>
          <w:tcPr>
            <w:tcW w:w="4675" w:type="dxa"/>
          </w:tcPr>
          <w:p w14:paraId="29FCBA72" w14:textId="22122BA7" w:rsidR="000E466E" w:rsidRDefault="000E466E">
            <w:pPr>
              <w:pStyle w:val="infoblue0"/>
              <w:ind w:left="0"/>
              <w:rPr>
                <w:i w:val="0"/>
                <w:iCs w:val="0"/>
                <w:color w:val="auto"/>
              </w:rPr>
            </w:pPr>
            <w:r>
              <w:rPr>
                <w:i w:val="0"/>
                <w:iCs w:val="0"/>
                <w:color w:val="auto"/>
              </w:rPr>
              <w:t>September 29, 2024</w:t>
            </w:r>
          </w:p>
        </w:tc>
        <w:tc>
          <w:tcPr>
            <w:tcW w:w="4675" w:type="dxa"/>
          </w:tcPr>
          <w:p w14:paraId="5F8982AD" w14:textId="1D2FD0F0" w:rsidR="000E466E" w:rsidRDefault="000E466E">
            <w:pPr>
              <w:pStyle w:val="infoblue0"/>
              <w:ind w:left="0"/>
              <w:rPr>
                <w:i w:val="0"/>
                <w:iCs w:val="0"/>
                <w:color w:val="auto"/>
              </w:rPr>
            </w:pPr>
            <w:r>
              <w:rPr>
                <w:i w:val="0"/>
                <w:iCs w:val="0"/>
                <w:color w:val="auto"/>
              </w:rPr>
              <w:t>Project Management Plan</w:t>
            </w:r>
          </w:p>
        </w:tc>
      </w:tr>
      <w:tr w:rsidR="000E466E" w14:paraId="5127F7C6" w14:textId="77777777" w:rsidTr="000E466E">
        <w:tc>
          <w:tcPr>
            <w:tcW w:w="4675" w:type="dxa"/>
          </w:tcPr>
          <w:p w14:paraId="40F0E1D5" w14:textId="64443EC5" w:rsidR="000E466E" w:rsidRDefault="000E466E">
            <w:pPr>
              <w:pStyle w:val="infoblue0"/>
              <w:ind w:left="0"/>
              <w:rPr>
                <w:i w:val="0"/>
                <w:iCs w:val="0"/>
                <w:color w:val="auto"/>
              </w:rPr>
            </w:pPr>
            <w:r>
              <w:rPr>
                <w:i w:val="0"/>
                <w:iCs w:val="0"/>
                <w:color w:val="auto"/>
              </w:rPr>
              <w:t>October 13, 2024</w:t>
            </w:r>
          </w:p>
        </w:tc>
        <w:tc>
          <w:tcPr>
            <w:tcW w:w="4675" w:type="dxa"/>
          </w:tcPr>
          <w:p w14:paraId="74147DB8" w14:textId="115526DD" w:rsidR="000E466E" w:rsidRDefault="000E466E">
            <w:pPr>
              <w:pStyle w:val="infoblue0"/>
              <w:ind w:left="0"/>
              <w:rPr>
                <w:i w:val="0"/>
                <w:iCs w:val="0"/>
                <w:color w:val="auto"/>
              </w:rPr>
            </w:pPr>
            <w:r>
              <w:rPr>
                <w:i w:val="0"/>
                <w:iCs w:val="0"/>
                <w:color w:val="auto"/>
              </w:rPr>
              <w:t>Requirements Documentation</w:t>
            </w:r>
          </w:p>
        </w:tc>
      </w:tr>
      <w:tr w:rsidR="000E466E" w14:paraId="17518010" w14:textId="77777777" w:rsidTr="000E466E">
        <w:tc>
          <w:tcPr>
            <w:tcW w:w="4675" w:type="dxa"/>
          </w:tcPr>
          <w:p w14:paraId="0559518E" w14:textId="6EA89B9D" w:rsidR="000E466E" w:rsidRDefault="000E466E">
            <w:pPr>
              <w:pStyle w:val="infoblue0"/>
              <w:ind w:left="0"/>
              <w:rPr>
                <w:i w:val="0"/>
                <w:iCs w:val="0"/>
                <w:color w:val="auto"/>
              </w:rPr>
            </w:pPr>
            <w:r>
              <w:rPr>
                <w:i w:val="0"/>
                <w:iCs w:val="0"/>
                <w:color w:val="auto"/>
              </w:rPr>
              <w:t>November 10, 2024</w:t>
            </w:r>
          </w:p>
        </w:tc>
        <w:tc>
          <w:tcPr>
            <w:tcW w:w="4675" w:type="dxa"/>
          </w:tcPr>
          <w:p w14:paraId="4E9A7A45" w14:textId="72E8755E" w:rsidR="000E466E" w:rsidRDefault="000E466E">
            <w:pPr>
              <w:pStyle w:val="infoblue0"/>
              <w:ind w:left="0"/>
              <w:rPr>
                <w:i w:val="0"/>
                <w:iCs w:val="0"/>
                <w:color w:val="auto"/>
              </w:rPr>
            </w:pPr>
            <w:r>
              <w:rPr>
                <w:i w:val="0"/>
                <w:iCs w:val="0"/>
                <w:color w:val="auto"/>
              </w:rPr>
              <w:t>Project Architecture &amp; Design Specifications</w:t>
            </w:r>
          </w:p>
        </w:tc>
      </w:tr>
      <w:tr w:rsidR="000E466E" w14:paraId="40EE226D" w14:textId="77777777" w:rsidTr="000E466E">
        <w:tc>
          <w:tcPr>
            <w:tcW w:w="4675" w:type="dxa"/>
          </w:tcPr>
          <w:p w14:paraId="2CAA94DE" w14:textId="1D00D10F" w:rsidR="000E466E" w:rsidRDefault="000E466E">
            <w:pPr>
              <w:pStyle w:val="infoblue0"/>
              <w:ind w:left="0"/>
              <w:rPr>
                <w:i w:val="0"/>
                <w:iCs w:val="0"/>
                <w:color w:val="auto"/>
              </w:rPr>
            </w:pPr>
            <w:r>
              <w:rPr>
                <w:i w:val="0"/>
                <w:iCs w:val="0"/>
                <w:color w:val="auto"/>
              </w:rPr>
              <w:t>December 12, 2024</w:t>
            </w:r>
          </w:p>
        </w:tc>
        <w:tc>
          <w:tcPr>
            <w:tcW w:w="4675" w:type="dxa"/>
          </w:tcPr>
          <w:p w14:paraId="271DE530" w14:textId="50D9E393" w:rsidR="000E466E" w:rsidRDefault="000E466E">
            <w:pPr>
              <w:pStyle w:val="infoblue0"/>
              <w:ind w:left="0"/>
              <w:rPr>
                <w:i w:val="0"/>
                <w:iCs w:val="0"/>
                <w:color w:val="auto"/>
              </w:rPr>
            </w:pPr>
            <w:r>
              <w:rPr>
                <w:i w:val="0"/>
                <w:iCs w:val="0"/>
                <w:color w:val="auto"/>
              </w:rPr>
              <w:t>Test Cases</w:t>
            </w:r>
          </w:p>
        </w:tc>
      </w:tr>
      <w:tr w:rsidR="000E466E" w14:paraId="263099D3" w14:textId="77777777" w:rsidTr="000E466E">
        <w:tc>
          <w:tcPr>
            <w:tcW w:w="4675" w:type="dxa"/>
          </w:tcPr>
          <w:p w14:paraId="11AEEF42" w14:textId="7815C9C8" w:rsidR="000E466E" w:rsidRDefault="00557190">
            <w:pPr>
              <w:pStyle w:val="infoblue0"/>
              <w:ind w:left="0"/>
              <w:rPr>
                <w:i w:val="0"/>
                <w:iCs w:val="0"/>
                <w:color w:val="auto"/>
              </w:rPr>
            </w:pPr>
            <w:r>
              <w:rPr>
                <w:i w:val="0"/>
                <w:iCs w:val="0"/>
                <w:color w:val="auto"/>
              </w:rPr>
              <w:t>December 12, 2024</w:t>
            </w:r>
          </w:p>
        </w:tc>
        <w:tc>
          <w:tcPr>
            <w:tcW w:w="4675" w:type="dxa"/>
          </w:tcPr>
          <w:p w14:paraId="7F1D6820" w14:textId="1FB5CECF" w:rsidR="000E466E" w:rsidRDefault="000E466E">
            <w:pPr>
              <w:pStyle w:val="infoblue0"/>
              <w:ind w:left="0"/>
              <w:rPr>
                <w:i w:val="0"/>
                <w:iCs w:val="0"/>
                <w:color w:val="auto"/>
              </w:rPr>
            </w:pPr>
            <w:r>
              <w:rPr>
                <w:i w:val="0"/>
                <w:iCs w:val="0"/>
                <w:color w:val="auto"/>
              </w:rPr>
              <w:t>User Manual</w:t>
            </w:r>
          </w:p>
        </w:tc>
      </w:tr>
      <w:tr w:rsidR="000E466E" w14:paraId="1A66D05B" w14:textId="77777777" w:rsidTr="000E466E">
        <w:tc>
          <w:tcPr>
            <w:tcW w:w="4675" w:type="dxa"/>
          </w:tcPr>
          <w:p w14:paraId="541CD865" w14:textId="091EC8A5" w:rsidR="000E466E" w:rsidRDefault="00557190">
            <w:pPr>
              <w:pStyle w:val="infoblue0"/>
              <w:ind w:left="0"/>
              <w:rPr>
                <w:i w:val="0"/>
                <w:iCs w:val="0"/>
                <w:color w:val="auto"/>
              </w:rPr>
            </w:pPr>
            <w:r>
              <w:rPr>
                <w:i w:val="0"/>
                <w:iCs w:val="0"/>
                <w:color w:val="auto"/>
              </w:rPr>
              <w:t>December 12, 2024</w:t>
            </w:r>
          </w:p>
        </w:tc>
        <w:tc>
          <w:tcPr>
            <w:tcW w:w="4675" w:type="dxa"/>
          </w:tcPr>
          <w:p w14:paraId="71A6786D" w14:textId="36ACA931" w:rsidR="000E466E" w:rsidRDefault="00714F24">
            <w:pPr>
              <w:pStyle w:val="infoblue0"/>
              <w:ind w:left="0"/>
              <w:rPr>
                <w:i w:val="0"/>
                <w:iCs w:val="0"/>
                <w:color w:val="auto"/>
              </w:rPr>
            </w:pPr>
            <w:r>
              <w:rPr>
                <w:i w:val="0"/>
                <w:iCs w:val="0"/>
                <w:color w:val="auto"/>
              </w:rPr>
              <w:t>Project Implementation</w:t>
            </w:r>
          </w:p>
        </w:tc>
      </w:tr>
      <w:tr w:rsidR="00714F24" w14:paraId="05B05315" w14:textId="77777777" w:rsidTr="000E466E">
        <w:tc>
          <w:tcPr>
            <w:tcW w:w="4675" w:type="dxa"/>
          </w:tcPr>
          <w:p w14:paraId="6198A1D3" w14:textId="2EBA5B99" w:rsidR="00714F24" w:rsidRDefault="00714F24">
            <w:pPr>
              <w:pStyle w:val="infoblue0"/>
              <w:ind w:left="0"/>
              <w:rPr>
                <w:i w:val="0"/>
                <w:iCs w:val="0"/>
                <w:color w:val="auto"/>
              </w:rPr>
            </w:pPr>
            <w:r>
              <w:rPr>
                <w:i w:val="0"/>
                <w:iCs w:val="0"/>
                <w:color w:val="auto"/>
              </w:rPr>
              <w:t>December 17, 2024</w:t>
            </w:r>
          </w:p>
        </w:tc>
        <w:tc>
          <w:tcPr>
            <w:tcW w:w="4675" w:type="dxa"/>
          </w:tcPr>
          <w:p w14:paraId="378508D3" w14:textId="5B7530B8" w:rsidR="00714F24" w:rsidRDefault="00714F24">
            <w:pPr>
              <w:pStyle w:val="infoblue0"/>
              <w:ind w:left="0"/>
              <w:rPr>
                <w:i w:val="0"/>
                <w:iCs w:val="0"/>
                <w:color w:val="auto"/>
              </w:rPr>
            </w:pPr>
            <w:r>
              <w:rPr>
                <w:i w:val="0"/>
                <w:iCs w:val="0"/>
                <w:color w:val="auto"/>
              </w:rPr>
              <w:t>Final Project</w:t>
            </w:r>
          </w:p>
        </w:tc>
      </w:tr>
    </w:tbl>
    <w:p w14:paraId="40D814E0" w14:textId="77777777" w:rsidR="000E466E" w:rsidRPr="00FA6B85" w:rsidRDefault="000E466E" w:rsidP="00714F24">
      <w:pPr>
        <w:pStyle w:val="infoblue0"/>
        <w:ind w:left="0"/>
        <w:rPr>
          <w:i w:val="0"/>
          <w:iCs w:val="0"/>
          <w:color w:val="auto"/>
        </w:rPr>
      </w:pPr>
    </w:p>
    <w:p w14:paraId="7C1B714F" w14:textId="722EB69F" w:rsidR="00E918C5" w:rsidRPr="00771B3E" w:rsidRDefault="00E918C5">
      <w:pPr>
        <w:pStyle w:val="Heading3"/>
        <w:rPr>
          <w:highlight w:val="yellow"/>
        </w:rPr>
      </w:pPr>
      <w:bookmarkStart w:id="41" w:name="_Toc524312844"/>
      <w:r w:rsidRPr="00771B3E">
        <w:rPr>
          <w:highlight w:val="yellow"/>
        </w:rPr>
        <w:t>Phase Plan</w:t>
      </w:r>
      <w:bookmarkEnd w:id="41"/>
      <w:r w:rsidR="002F20DC">
        <w:rPr>
          <w:highlight w:val="yellow"/>
        </w:rPr>
        <w:t>: N/A</w:t>
      </w:r>
    </w:p>
    <w:p w14:paraId="741B6FF9" w14:textId="77777777" w:rsidR="00E918C5" w:rsidRDefault="00E918C5">
      <w:pPr>
        <w:pStyle w:val="Heading3"/>
      </w:pPr>
      <w:bookmarkStart w:id="42" w:name="_Toc524312845"/>
      <w:r w:rsidRPr="00C26778">
        <w:t>Iteration Objectives</w:t>
      </w:r>
      <w:bookmarkEnd w:id="42"/>
    </w:p>
    <w:p w14:paraId="276C335E" w14:textId="77777777" w:rsidR="002F20DC" w:rsidRPr="002F20DC" w:rsidRDefault="002F20DC" w:rsidP="002F20DC"/>
    <w:p w14:paraId="3B046445" w14:textId="38D5E167" w:rsidR="071070C7" w:rsidRDefault="16F991F1" w:rsidP="002F20DC">
      <w:pPr>
        <w:pStyle w:val="infoblue0"/>
        <w:rPr>
          <w:i w:val="0"/>
          <w:color w:val="auto"/>
        </w:rPr>
      </w:pPr>
      <w:r w:rsidRPr="16F991F1">
        <w:rPr>
          <w:i w:val="0"/>
          <w:iCs w:val="0"/>
          <w:color w:val="auto"/>
        </w:rPr>
        <w:t xml:space="preserve">We plan </w:t>
      </w:r>
      <w:r w:rsidR="00FC1F6D" w:rsidRPr="16F991F1">
        <w:rPr>
          <w:i w:val="0"/>
          <w:iCs w:val="0"/>
          <w:color w:val="auto"/>
        </w:rPr>
        <w:t>to meet</w:t>
      </w:r>
      <w:r w:rsidRPr="16F991F1">
        <w:rPr>
          <w:i w:val="0"/>
          <w:iCs w:val="0"/>
          <w:color w:val="auto"/>
        </w:rPr>
        <w:t xml:space="preserve"> on a weekly to </w:t>
      </w:r>
      <w:r w:rsidR="68DB5407" w:rsidRPr="68DB5407">
        <w:rPr>
          <w:i w:val="0"/>
          <w:iCs w:val="0"/>
          <w:color w:val="auto"/>
        </w:rPr>
        <w:t>biweekly</w:t>
      </w:r>
      <w:r w:rsidR="5AADC15E" w:rsidRPr="5AADC15E">
        <w:rPr>
          <w:i w:val="0"/>
          <w:iCs w:val="0"/>
          <w:color w:val="auto"/>
        </w:rPr>
        <w:t xml:space="preserve"> basis </w:t>
      </w:r>
      <w:r w:rsidR="35891D5C" w:rsidRPr="35891D5C">
        <w:rPr>
          <w:i w:val="0"/>
          <w:iCs w:val="0"/>
          <w:color w:val="auto"/>
        </w:rPr>
        <w:t>depending on</w:t>
      </w:r>
      <w:r w:rsidR="68495DF1" w:rsidRPr="68495DF1">
        <w:rPr>
          <w:i w:val="0"/>
          <w:iCs w:val="0"/>
          <w:color w:val="auto"/>
        </w:rPr>
        <w:t xml:space="preserve"> the tasks </w:t>
      </w:r>
      <w:r w:rsidR="24D4E95B" w:rsidRPr="24D4E95B">
        <w:rPr>
          <w:i w:val="0"/>
          <w:iCs w:val="0"/>
          <w:color w:val="auto"/>
        </w:rPr>
        <w:t>assigned</w:t>
      </w:r>
      <w:r w:rsidR="24E6BF76" w:rsidRPr="24E6BF76">
        <w:rPr>
          <w:i w:val="0"/>
          <w:iCs w:val="0"/>
          <w:color w:val="auto"/>
        </w:rPr>
        <w:t>.</w:t>
      </w:r>
      <w:r w:rsidR="343CA79A" w:rsidRPr="343CA79A">
        <w:rPr>
          <w:i w:val="0"/>
          <w:iCs w:val="0"/>
          <w:color w:val="auto"/>
        </w:rPr>
        <w:t xml:space="preserve"> </w:t>
      </w:r>
      <w:r w:rsidR="54B2723A" w:rsidRPr="54B2723A">
        <w:rPr>
          <w:i w:val="0"/>
          <w:iCs w:val="0"/>
          <w:color w:val="auto"/>
        </w:rPr>
        <w:t>During these</w:t>
      </w:r>
      <w:r w:rsidR="2675D17C" w:rsidRPr="2675D17C">
        <w:rPr>
          <w:i w:val="0"/>
          <w:iCs w:val="0"/>
          <w:color w:val="auto"/>
        </w:rPr>
        <w:t xml:space="preserve"> meetings</w:t>
      </w:r>
      <w:r w:rsidR="541B4D93" w:rsidRPr="541B4D93">
        <w:rPr>
          <w:i w:val="0"/>
          <w:iCs w:val="0"/>
          <w:color w:val="auto"/>
        </w:rPr>
        <w:t xml:space="preserve">, we </w:t>
      </w:r>
      <w:r w:rsidR="549A31D5" w:rsidRPr="549A31D5">
        <w:rPr>
          <w:i w:val="0"/>
          <w:iCs w:val="0"/>
          <w:color w:val="auto"/>
        </w:rPr>
        <w:t xml:space="preserve">will </w:t>
      </w:r>
      <w:r w:rsidR="09411E29" w:rsidRPr="09411E29">
        <w:rPr>
          <w:i w:val="0"/>
          <w:iCs w:val="0"/>
          <w:color w:val="auto"/>
        </w:rPr>
        <w:t xml:space="preserve">fill out the required </w:t>
      </w:r>
      <w:r w:rsidR="0C9E8DDC" w:rsidRPr="0C9E8DDC">
        <w:rPr>
          <w:i w:val="0"/>
          <w:iCs w:val="0"/>
          <w:color w:val="auto"/>
        </w:rPr>
        <w:t xml:space="preserve">documents for that </w:t>
      </w:r>
      <w:r w:rsidR="22D112DA" w:rsidRPr="22D112DA">
        <w:rPr>
          <w:i w:val="0"/>
          <w:iCs w:val="0"/>
          <w:color w:val="auto"/>
        </w:rPr>
        <w:t xml:space="preserve">week as </w:t>
      </w:r>
      <w:r w:rsidR="18A3F76F" w:rsidRPr="18A3F76F">
        <w:rPr>
          <w:i w:val="0"/>
          <w:iCs w:val="0"/>
          <w:color w:val="auto"/>
        </w:rPr>
        <w:t xml:space="preserve">well as share </w:t>
      </w:r>
      <w:r w:rsidR="7722EA22" w:rsidRPr="7722EA22">
        <w:rPr>
          <w:i w:val="0"/>
          <w:iCs w:val="0"/>
          <w:color w:val="auto"/>
        </w:rPr>
        <w:t>whatever tasks we</w:t>
      </w:r>
      <w:r w:rsidR="4ADA4EBA" w:rsidRPr="4ADA4EBA">
        <w:rPr>
          <w:i w:val="0"/>
          <w:iCs w:val="0"/>
          <w:color w:val="auto"/>
        </w:rPr>
        <w:t xml:space="preserve"> have completed on </w:t>
      </w:r>
      <w:r w:rsidR="14CC842B" w:rsidRPr="14CC842B">
        <w:rPr>
          <w:i w:val="0"/>
          <w:iCs w:val="0"/>
          <w:color w:val="auto"/>
        </w:rPr>
        <w:t>our own</w:t>
      </w:r>
      <w:r w:rsidR="6A185E9C" w:rsidRPr="6A185E9C">
        <w:rPr>
          <w:i w:val="0"/>
          <w:iCs w:val="0"/>
          <w:color w:val="auto"/>
        </w:rPr>
        <w:t xml:space="preserve"> and </w:t>
      </w:r>
      <w:r w:rsidR="31D14E67" w:rsidRPr="31D14E67">
        <w:rPr>
          <w:i w:val="0"/>
          <w:iCs w:val="0"/>
          <w:color w:val="auto"/>
        </w:rPr>
        <w:t xml:space="preserve">plan what we will </w:t>
      </w:r>
      <w:r w:rsidR="277838A4" w:rsidRPr="277838A4">
        <w:rPr>
          <w:i w:val="0"/>
          <w:iCs w:val="0"/>
          <w:color w:val="auto"/>
        </w:rPr>
        <w:t xml:space="preserve">do </w:t>
      </w:r>
      <w:r w:rsidR="2B462B17" w:rsidRPr="2B462B17">
        <w:rPr>
          <w:i w:val="0"/>
          <w:iCs w:val="0"/>
          <w:color w:val="auto"/>
        </w:rPr>
        <w:t xml:space="preserve">before the next </w:t>
      </w:r>
      <w:r w:rsidR="5DA231B5" w:rsidRPr="5DA231B5">
        <w:rPr>
          <w:i w:val="0"/>
          <w:iCs w:val="0"/>
          <w:color w:val="auto"/>
        </w:rPr>
        <w:t>meeting</w:t>
      </w:r>
      <w:r w:rsidR="65D6CDD5" w:rsidRPr="65D6CDD5">
        <w:rPr>
          <w:i w:val="0"/>
          <w:iCs w:val="0"/>
          <w:color w:val="auto"/>
        </w:rPr>
        <w:t>.</w:t>
      </w:r>
    </w:p>
    <w:p w14:paraId="028CE981" w14:textId="1A44E1AE" w:rsidR="5282FE1E" w:rsidRDefault="5282FE1E" w:rsidP="5282FE1E">
      <w:pPr>
        <w:pStyle w:val="infoblue0"/>
        <w:ind w:left="0"/>
        <w:rPr>
          <w:i w:val="0"/>
          <w:iCs w:val="0"/>
          <w:color w:val="auto"/>
        </w:rPr>
      </w:pPr>
    </w:p>
    <w:p w14:paraId="308253DE" w14:textId="77777777" w:rsidR="00E918C5" w:rsidRPr="00C26778" w:rsidRDefault="00E918C5">
      <w:pPr>
        <w:pStyle w:val="Heading3"/>
      </w:pPr>
      <w:bookmarkStart w:id="43" w:name="_Toc524312846"/>
      <w:r w:rsidRPr="00C26778">
        <w:t>Releases</w:t>
      </w:r>
      <w:bookmarkEnd w:id="43"/>
    </w:p>
    <w:p w14:paraId="00BADF8E" w14:textId="14BAC968" w:rsidR="00DA7595" w:rsidRPr="00DA7595" w:rsidRDefault="00DA7595">
      <w:pPr>
        <w:pStyle w:val="infoblue0"/>
        <w:rPr>
          <w:i w:val="0"/>
          <w:iCs w:val="0"/>
          <w:color w:val="auto"/>
        </w:rPr>
      </w:pPr>
      <w:r w:rsidRPr="00DA7595">
        <w:rPr>
          <w:i w:val="0"/>
          <w:iCs w:val="0"/>
          <w:color w:val="auto"/>
        </w:rPr>
        <w:t xml:space="preserve">None yet </w:t>
      </w:r>
      <w:r w:rsidR="002F20DC" w:rsidRPr="00DA7595">
        <w:rPr>
          <w:i w:val="0"/>
          <w:iCs w:val="0"/>
          <w:color w:val="auto"/>
        </w:rPr>
        <w:t>currently</w:t>
      </w:r>
      <w:r w:rsidRPr="00DA7595">
        <w:rPr>
          <w:i w:val="0"/>
          <w:iCs w:val="0"/>
          <w:color w:val="auto"/>
        </w:rPr>
        <w:t>.</w:t>
      </w:r>
    </w:p>
    <w:p w14:paraId="09E0ECC6" w14:textId="77777777" w:rsidR="00E918C5" w:rsidRPr="00FC60CB" w:rsidRDefault="00E918C5">
      <w:pPr>
        <w:pStyle w:val="Heading3"/>
      </w:pPr>
      <w:bookmarkStart w:id="44" w:name="_Toc524312847"/>
      <w:r w:rsidRPr="00FC60CB">
        <w:t>Project Schedule</w:t>
      </w:r>
      <w:bookmarkEnd w:id="44"/>
    </w:p>
    <w:p w14:paraId="55E63CD0" w14:textId="67A927BB" w:rsidR="00854BD1" w:rsidRDefault="00854BD1">
      <w:pPr>
        <w:pStyle w:val="infoblue0"/>
        <w:rPr>
          <w:i w:val="0"/>
          <w:iCs w:val="0"/>
          <w:color w:val="auto"/>
        </w:rPr>
      </w:pPr>
      <w:r w:rsidRPr="002142E0">
        <w:rPr>
          <w:i w:val="0"/>
          <w:iCs w:val="0"/>
          <w:color w:val="auto"/>
        </w:rPr>
        <w:t xml:space="preserve">Project Management Plan: </w:t>
      </w:r>
      <w:r w:rsidR="00D85F37">
        <w:rPr>
          <w:i w:val="0"/>
          <w:iCs w:val="0"/>
          <w:color w:val="auto"/>
        </w:rPr>
        <w:t>September</w:t>
      </w:r>
      <w:r w:rsidR="0071319A">
        <w:rPr>
          <w:i w:val="0"/>
          <w:iCs w:val="0"/>
          <w:color w:val="auto"/>
        </w:rPr>
        <w:t xml:space="preserve"> 29</w:t>
      </w:r>
      <w:r w:rsidR="0071319A" w:rsidRPr="0057794F">
        <w:rPr>
          <w:i w:val="0"/>
          <w:iCs w:val="0"/>
          <w:color w:val="auto"/>
          <w:vertAlign w:val="superscript"/>
        </w:rPr>
        <w:t>th</w:t>
      </w:r>
    </w:p>
    <w:p w14:paraId="1CC81B17" w14:textId="4C742396" w:rsidR="0057794F" w:rsidRDefault="00854BD1">
      <w:pPr>
        <w:pStyle w:val="infoblue0"/>
        <w:rPr>
          <w:i w:val="0"/>
          <w:iCs w:val="0"/>
          <w:color w:val="auto"/>
        </w:rPr>
      </w:pPr>
      <w:r w:rsidRPr="002142E0">
        <w:rPr>
          <w:i w:val="0"/>
          <w:iCs w:val="0"/>
          <w:color w:val="auto"/>
        </w:rPr>
        <w:t>Project Requirements:</w:t>
      </w:r>
      <w:r>
        <w:rPr>
          <w:i w:val="0"/>
          <w:iCs w:val="0"/>
          <w:color w:val="auto"/>
        </w:rPr>
        <w:t xml:space="preserve"> October</w:t>
      </w:r>
      <w:r w:rsidR="00693217">
        <w:rPr>
          <w:i w:val="0"/>
          <w:iCs w:val="0"/>
          <w:color w:val="auto"/>
        </w:rPr>
        <w:t xml:space="preserve"> </w:t>
      </w:r>
      <w:r w:rsidR="000C003B">
        <w:rPr>
          <w:i w:val="0"/>
          <w:iCs w:val="0"/>
          <w:color w:val="auto"/>
        </w:rPr>
        <w:t>13</w:t>
      </w:r>
      <w:r w:rsidR="000C003B" w:rsidRPr="000C003B">
        <w:rPr>
          <w:i w:val="0"/>
          <w:iCs w:val="0"/>
          <w:color w:val="auto"/>
          <w:vertAlign w:val="superscript"/>
        </w:rPr>
        <w:t>th</w:t>
      </w:r>
      <w:r w:rsidR="000C003B">
        <w:rPr>
          <w:i w:val="0"/>
          <w:iCs w:val="0"/>
          <w:color w:val="auto"/>
        </w:rPr>
        <w:t xml:space="preserve"> </w:t>
      </w:r>
    </w:p>
    <w:p w14:paraId="198FB4FB" w14:textId="3C66B686" w:rsidR="000C003B" w:rsidRDefault="000C003B">
      <w:pPr>
        <w:pStyle w:val="infoblue0"/>
        <w:rPr>
          <w:i w:val="0"/>
          <w:iCs w:val="0"/>
          <w:color w:val="auto"/>
        </w:rPr>
      </w:pPr>
      <w:r w:rsidRPr="002142E0">
        <w:rPr>
          <w:i w:val="0"/>
          <w:iCs w:val="0"/>
          <w:color w:val="auto"/>
        </w:rPr>
        <w:t>Project Architecture and Design</w:t>
      </w:r>
      <w:r w:rsidRPr="002142E0">
        <w:rPr>
          <w:b/>
          <w:i w:val="0"/>
          <w:color w:val="auto"/>
        </w:rPr>
        <w:t>:</w:t>
      </w:r>
      <w:r>
        <w:rPr>
          <w:i w:val="0"/>
          <w:iCs w:val="0"/>
          <w:color w:val="auto"/>
        </w:rPr>
        <w:t xml:space="preserve"> November 10</w:t>
      </w:r>
      <w:r w:rsidRPr="000C003B">
        <w:rPr>
          <w:i w:val="0"/>
          <w:iCs w:val="0"/>
          <w:color w:val="auto"/>
          <w:vertAlign w:val="superscript"/>
        </w:rPr>
        <w:t>th</w:t>
      </w:r>
      <w:r>
        <w:rPr>
          <w:i w:val="0"/>
          <w:iCs w:val="0"/>
          <w:color w:val="auto"/>
        </w:rPr>
        <w:t xml:space="preserve"> </w:t>
      </w:r>
    </w:p>
    <w:p w14:paraId="75919267" w14:textId="17F761D5" w:rsidR="0057794F" w:rsidRDefault="000C003B" w:rsidP="000C003B">
      <w:pPr>
        <w:pStyle w:val="infoblue0"/>
        <w:ind w:left="0" w:firstLine="720"/>
        <w:rPr>
          <w:i w:val="0"/>
          <w:iCs w:val="0"/>
          <w:color w:val="auto"/>
        </w:rPr>
      </w:pPr>
      <w:r w:rsidRPr="002142E0">
        <w:rPr>
          <w:i w:val="0"/>
          <w:iCs w:val="0"/>
          <w:color w:val="auto"/>
        </w:rPr>
        <w:t xml:space="preserve">Project </w:t>
      </w:r>
      <w:r w:rsidR="0057794F" w:rsidRPr="002142E0">
        <w:rPr>
          <w:i w:val="0"/>
          <w:iCs w:val="0"/>
          <w:color w:val="auto"/>
        </w:rPr>
        <w:t>Implementation</w:t>
      </w:r>
      <w:r w:rsidRPr="002142E0">
        <w:rPr>
          <w:i w:val="0"/>
          <w:iCs w:val="0"/>
          <w:color w:val="auto"/>
        </w:rPr>
        <w:t>:</w:t>
      </w:r>
      <w:r>
        <w:rPr>
          <w:i w:val="0"/>
          <w:iCs w:val="0"/>
          <w:color w:val="auto"/>
        </w:rPr>
        <w:t xml:space="preserve"> December 12</w:t>
      </w:r>
      <w:r w:rsidRPr="000C003B">
        <w:rPr>
          <w:i w:val="0"/>
          <w:iCs w:val="0"/>
          <w:color w:val="auto"/>
          <w:vertAlign w:val="superscript"/>
        </w:rPr>
        <w:t>th</w:t>
      </w:r>
      <w:r>
        <w:rPr>
          <w:i w:val="0"/>
          <w:iCs w:val="0"/>
          <w:color w:val="auto"/>
        </w:rPr>
        <w:t xml:space="preserve"> </w:t>
      </w:r>
    </w:p>
    <w:p w14:paraId="70A8C472" w14:textId="5CDAF45F" w:rsidR="000C003B" w:rsidRDefault="000C003B" w:rsidP="000C003B">
      <w:pPr>
        <w:pStyle w:val="infoblue0"/>
        <w:ind w:left="0" w:firstLine="720"/>
        <w:rPr>
          <w:i w:val="0"/>
          <w:iCs w:val="0"/>
          <w:color w:val="auto"/>
        </w:rPr>
      </w:pPr>
      <w:r w:rsidRPr="002142E0">
        <w:rPr>
          <w:i w:val="0"/>
          <w:iCs w:val="0"/>
          <w:color w:val="auto"/>
        </w:rPr>
        <w:t>Project Test Cases:</w:t>
      </w:r>
      <w:r>
        <w:rPr>
          <w:i w:val="0"/>
          <w:iCs w:val="0"/>
          <w:color w:val="auto"/>
        </w:rPr>
        <w:t xml:space="preserve"> December 12</w:t>
      </w:r>
      <w:r w:rsidRPr="000C003B">
        <w:rPr>
          <w:i w:val="0"/>
          <w:iCs w:val="0"/>
          <w:color w:val="auto"/>
          <w:vertAlign w:val="superscript"/>
        </w:rPr>
        <w:t>th</w:t>
      </w:r>
      <w:r>
        <w:rPr>
          <w:i w:val="0"/>
          <w:iCs w:val="0"/>
          <w:color w:val="auto"/>
        </w:rPr>
        <w:t xml:space="preserve"> </w:t>
      </w:r>
    </w:p>
    <w:p w14:paraId="17703043" w14:textId="2ED6FDCF" w:rsidR="000C003B" w:rsidRDefault="000C003B" w:rsidP="000C003B">
      <w:pPr>
        <w:pStyle w:val="infoblue0"/>
        <w:ind w:left="0" w:firstLine="720"/>
        <w:rPr>
          <w:i w:val="0"/>
          <w:iCs w:val="0"/>
          <w:color w:val="auto"/>
        </w:rPr>
      </w:pPr>
      <w:r w:rsidRPr="002142E0">
        <w:rPr>
          <w:i w:val="0"/>
          <w:iCs w:val="0"/>
          <w:color w:val="auto"/>
        </w:rPr>
        <w:t>Project User Manual:</w:t>
      </w:r>
      <w:r>
        <w:rPr>
          <w:i w:val="0"/>
          <w:iCs w:val="0"/>
          <w:color w:val="auto"/>
        </w:rPr>
        <w:t xml:space="preserve"> December 12</w:t>
      </w:r>
      <w:r w:rsidRPr="000C003B">
        <w:rPr>
          <w:i w:val="0"/>
          <w:iCs w:val="0"/>
          <w:color w:val="auto"/>
          <w:vertAlign w:val="superscript"/>
        </w:rPr>
        <w:t>th</w:t>
      </w:r>
      <w:r>
        <w:rPr>
          <w:i w:val="0"/>
          <w:iCs w:val="0"/>
          <w:color w:val="auto"/>
        </w:rPr>
        <w:t xml:space="preserve"> </w:t>
      </w:r>
    </w:p>
    <w:p w14:paraId="36AD31DA" w14:textId="1C1E81CF" w:rsidR="00435AD0" w:rsidRPr="002142E0" w:rsidRDefault="000C003B" w:rsidP="002142E0">
      <w:pPr>
        <w:pStyle w:val="infoblue0"/>
        <w:rPr>
          <w:i w:val="0"/>
          <w:iCs w:val="0"/>
          <w:color w:val="auto"/>
        </w:rPr>
      </w:pPr>
      <w:r w:rsidRPr="002142E0">
        <w:rPr>
          <w:i w:val="0"/>
          <w:iCs w:val="0"/>
          <w:color w:val="auto"/>
        </w:rPr>
        <w:t>Project Implementation</w:t>
      </w:r>
      <w:r w:rsidR="00DF440D">
        <w:rPr>
          <w:i w:val="0"/>
          <w:iCs w:val="0"/>
          <w:color w:val="auto"/>
        </w:rPr>
        <w:t xml:space="preserve"> (updated project management plan, requirements, design, test cases, </w:t>
      </w:r>
      <w:ins w:id="45" w:author="Microsoft Word" w:date="2024-09-15T13:28:00Z" w16du:dateUtc="2024-09-15T18:28:00Z">
        <w:r w:rsidR="002142E0">
          <w:rPr>
            <w:i w:val="0"/>
            <w:iCs w:val="0"/>
            <w:color w:val="auto"/>
          </w:rPr>
          <w:t>C</w:t>
        </w:r>
      </w:ins>
      <w:r w:rsidR="00DF440D">
        <w:rPr>
          <w:i w:val="0"/>
          <w:iCs w:val="0"/>
          <w:color w:val="auto"/>
        </w:rPr>
        <w:t xml:space="preserve">++ code, and the user </w:t>
      </w:r>
      <w:r w:rsidR="002142E0">
        <w:rPr>
          <w:i w:val="0"/>
          <w:iCs w:val="0"/>
          <w:color w:val="auto"/>
        </w:rPr>
        <w:t>manual): December 17</w:t>
      </w:r>
      <w:r w:rsidR="002142E0" w:rsidRPr="002142E0">
        <w:rPr>
          <w:i w:val="0"/>
          <w:iCs w:val="0"/>
          <w:color w:val="auto"/>
          <w:vertAlign w:val="superscript"/>
        </w:rPr>
        <w:t>th</w:t>
      </w:r>
      <w:r w:rsidR="002142E0">
        <w:rPr>
          <w:i w:val="0"/>
          <w:iCs w:val="0"/>
          <w:color w:val="auto"/>
        </w:rPr>
        <w:t xml:space="preserve"> </w:t>
      </w:r>
    </w:p>
    <w:p w14:paraId="261A25D8" w14:textId="7A122679" w:rsidR="00E918C5" w:rsidRPr="00771B3E" w:rsidRDefault="00E918C5">
      <w:pPr>
        <w:pStyle w:val="Heading3"/>
        <w:rPr>
          <w:highlight w:val="yellow"/>
        </w:rPr>
      </w:pPr>
      <w:bookmarkStart w:id="46" w:name="_Toc524312848"/>
      <w:r w:rsidRPr="00771B3E">
        <w:rPr>
          <w:highlight w:val="yellow"/>
        </w:rPr>
        <w:t>Project Resourcing</w:t>
      </w:r>
      <w:bookmarkEnd w:id="46"/>
      <w:r w:rsidR="002F20DC">
        <w:rPr>
          <w:highlight w:val="yellow"/>
        </w:rPr>
        <w:t>: N/A</w:t>
      </w:r>
    </w:p>
    <w:p w14:paraId="611569B1" w14:textId="77777777" w:rsidR="00E918C5" w:rsidRPr="00C26778" w:rsidRDefault="00E918C5">
      <w:pPr>
        <w:pStyle w:val="Heading2"/>
      </w:pPr>
      <w:bookmarkStart w:id="47" w:name="_Toc447095892"/>
      <w:bookmarkStart w:id="48" w:name="_Toc512930361"/>
      <w:bookmarkStart w:id="49" w:name="_Toc447095893"/>
      <w:bookmarkStart w:id="50" w:name="_Toc512930362"/>
      <w:bookmarkStart w:id="51" w:name="_Toc430447687"/>
      <w:bookmarkStart w:id="52" w:name="_Toc447095894"/>
      <w:bookmarkStart w:id="53" w:name="_Toc512930363"/>
      <w:bookmarkStart w:id="54" w:name="_Toc430447688"/>
      <w:bookmarkStart w:id="55" w:name="_Toc430447689"/>
      <w:bookmarkStart w:id="56" w:name="_Toc447095895"/>
      <w:bookmarkStart w:id="57" w:name="_Toc512930364"/>
      <w:bookmarkStart w:id="58" w:name="_Toc430447690"/>
      <w:bookmarkStart w:id="59" w:name="_Toc447095896"/>
      <w:bookmarkStart w:id="60" w:name="_Toc512930365"/>
      <w:bookmarkStart w:id="61" w:name="_Toc447095897"/>
      <w:bookmarkStart w:id="62" w:name="_Toc512930366"/>
      <w:bookmarkStart w:id="63" w:name="_Toc430447691"/>
      <w:bookmarkStart w:id="64" w:name="_Toc447095898"/>
      <w:bookmarkStart w:id="65" w:name="_Toc512930367"/>
      <w:bookmarkStart w:id="66" w:name="_Toc447095908"/>
      <w:bookmarkStart w:id="67" w:name="_Toc512930368"/>
      <w:bookmarkStart w:id="68" w:name="_Toc513004379"/>
      <w:bookmarkStart w:id="69" w:name="_Toc11132112"/>
      <w:bookmarkEnd w:id="0"/>
      <w:bookmarkEnd w:id="3"/>
      <w:bookmarkEnd w:id="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C26778">
        <w:t>Project Monitoring and Control</w:t>
      </w:r>
      <w:bookmarkEnd w:id="68"/>
      <w:bookmarkEnd w:id="69"/>
    </w:p>
    <w:p w14:paraId="0D849A6D" w14:textId="5FBA4FE5" w:rsidR="00E918C5" w:rsidRPr="00C26778" w:rsidRDefault="00E918C5" w:rsidP="7675C732">
      <w:pPr>
        <w:pStyle w:val="infoblue0"/>
        <w:ind w:left="0"/>
      </w:pPr>
      <w:bookmarkStart w:id="70" w:name="_Toc447095909"/>
    </w:p>
    <w:p w14:paraId="75E8D47A" w14:textId="6F2C2B52" w:rsidR="5780A51F" w:rsidRDefault="08E95F90" w:rsidP="001C1F51">
      <w:pPr>
        <w:pStyle w:val="infoblue0"/>
        <w:numPr>
          <w:ilvl w:val="0"/>
          <w:numId w:val="3"/>
        </w:numPr>
        <w:rPr>
          <w:i w:val="0"/>
          <w:iCs w:val="0"/>
          <w:color w:val="auto"/>
        </w:rPr>
      </w:pPr>
      <w:r w:rsidRPr="08E95F90">
        <w:rPr>
          <w:u w:val="single"/>
        </w:rPr>
        <w:t>Requirements Management</w:t>
      </w:r>
      <w:r>
        <w:t xml:space="preserve">: </w:t>
      </w:r>
      <w:r w:rsidRPr="08E95F90">
        <w:rPr>
          <w:i w:val="0"/>
          <w:iCs w:val="0"/>
          <w:color w:val="auto"/>
        </w:rPr>
        <w:t>The parser must properly handle the arithmetic operations +, -, *, /, %, and ** as well as correctly interpret parenthesis. Regular reviews will be conducted to ensure that requirements are being met throughout the project lifecycle.</w:t>
      </w:r>
    </w:p>
    <w:p w14:paraId="2A74600D" w14:textId="684BD32D" w:rsidR="08E95F90" w:rsidRDefault="08E95F90" w:rsidP="001C1F51">
      <w:pPr>
        <w:pStyle w:val="infoblue0"/>
        <w:numPr>
          <w:ilvl w:val="0"/>
          <w:numId w:val="3"/>
        </w:numPr>
      </w:pPr>
      <w:r w:rsidRPr="08E95F90">
        <w:rPr>
          <w:u w:val="single"/>
        </w:rPr>
        <w:t>Quality Control</w:t>
      </w:r>
      <w:r>
        <w:t xml:space="preserve">: </w:t>
      </w:r>
      <w:r w:rsidRPr="08E95F90">
        <w:rPr>
          <w:i w:val="0"/>
          <w:iCs w:val="0"/>
          <w:color w:val="auto"/>
        </w:rPr>
        <w:t>Implement procedures and techniques to ensure that all deliverables meet the required standards and specifications. Conduct code reviews regularly; team members will conduct peer reviews to ensure that each section of code is reviewed by at least two team members. Conduct walkthroughs after major milestones.</w:t>
      </w:r>
    </w:p>
    <w:p w14:paraId="758DEB52" w14:textId="77777777" w:rsidR="00E918C5" w:rsidRPr="00CB357F" w:rsidRDefault="00E918C5" w:rsidP="001C1F51">
      <w:pPr>
        <w:pStyle w:val="infoblue0"/>
        <w:numPr>
          <w:ilvl w:val="0"/>
          <w:numId w:val="3"/>
        </w:numPr>
        <w:rPr>
          <w:highlight w:val="yellow"/>
        </w:rPr>
      </w:pPr>
      <w:r w:rsidRPr="00CB357F">
        <w:rPr>
          <w:highlight w:val="yellow"/>
          <w:u w:val="single"/>
        </w:rPr>
        <w:t>Reporting and Measurement</w:t>
      </w:r>
      <w:r w:rsidRPr="00CB357F">
        <w:rPr>
          <w:highlight w:val="yellow"/>
        </w:rPr>
        <w:t xml:space="preserve">: Describe reports to be generated. Specify which metrics should be collected and why. </w:t>
      </w:r>
      <w:r w:rsidRPr="00CB357F">
        <w:rPr>
          <w:b/>
          <w:bCs/>
          <w:highlight w:val="yellow"/>
        </w:rPr>
        <w:t>OR</w:t>
      </w:r>
      <w:r w:rsidRPr="00CB357F">
        <w:rPr>
          <w:highlight w:val="yellow"/>
        </w:rPr>
        <w:t xml:space="preserve"> if available, refer to the </w:t>
      </w:r>
      <w:r w:rsidRPr="00CB357F">
        <w:rPr>
          <w:b/>
          <w:bCs/>
          <w:highlight w:val="yellow"/>
        </w:rPr>
        <w:t xml:space="preserve">Project Measurements and Project Measurements </w:t>
      </w:r>
      <w:r w:rsidRPr="00CB357F">
        <w:rPr>
          <w:highlight w:val="yellow"/>
        </w:rPr>
        <w:t>document</w:t>
      </w:r>
    </w:p>
    <w:p w14:paraId="7D91AF3C" w14:textId="0B4C5450" w:rsidR="147BE615" w:rsidRDefault="08E95F90" w:rsidP="001C1F51">
      <w:pPr>
        <w:pStyle w:val="infoblue0"/>
        <w:numPr>
          <w:ilvl w:val="0"/>
          <w:numId w:val="3"/>
        </w:numPr>
        <w:rPr>
          <w:i w:val="0"/>
          <w:iCs w:val="0"/>
          <w:color w:val="auto"/>
        </w:rPr>
      </w:pPr>
      <w:r w:rsidRPr="08E95F90">
        <w:rPr>
          <w:u w:val="single"/>
        </w:rPr>
        <w:t>Risk Management</w:t>
      </w:r>
      <w:r>
        <w:t xml:space="preserve">: </w:t>
      </w:r>
      <w:r w:rsidRPr="08E95F90">
        <w:rPr>
          <w:i w:val="0"/>
          <w:iCs w:val="0"/>
          <w:color w:val="auto"/>
        </w:rPr>
        <w:t xml:space="preserve">Risks will be identified though team meetings and code testing. </w:t>
      </w:r>
    </w:p>
    <w:p w14:paraId="404F8449" w14:textId="4070FF7A" w:rsidR="00192323" w:rsidRPr="002B127D" w:rsidRDefault="08E95F90" w:rsidP="001C1F51">
      <w:pPr>
        <w:pStyle w:val="infoblue0"/>
        <w:numPr>
          <w:ilvl w:val="0"/>
          <w:numId w:val="3"/>
        </w:numPr>
        <w:rPr>
          <w:i w:val="0"/>
          <w:iCs w:val="0"/>
          <w:color w:val="auto"/>
        </w:rPr>
      </w:pPr>
      <w:r w:rsidRPr="08E95F90">
        <w:rPr>
          <w:u w:val="single"/>
        </w:rPr>
        <w:t>Configuration Management</w:t>
      </w:r>
      <w:r>
        <w:t xml:space="preserve">: </w:t>
      </w:r>
      <w:r w:rsidRPr="08E95F90">
        <w:rPr>
          <w:i w:val="0"/>
          <w:iCs w:val="0"/>
          <w:color w:val="auto"/>
        </w:rPr>
        <w:t xml:space="preserve">Changes will be addressed by the Change Control Manager of our team. Change requests will be reviewed by the rest of the team. Artifact naming must be consistent and logical for organization and traceability. Files can be named as such: TaskName_VersionNumber_Date.extension. Each version can be labeled as such: vX.Y.Z. </w:t>
      </w:r>
    </w:p>
    <w:p w14:paraId="6CB84EB8" w14:textId="77777777" w:rsidR="00E918C5" w:rsidRPr="00F257A7" w:rsidRDefault="00E918C5" w:rsidP="00443638">
      <w:pPr>
        <w:pStyle w:val="Heading2"/>
        <w:rPr>
          <w:rStyle w:val="Strong"/>
          <w:highlight w:val="yellow"/>
        </w:rPr>
      </w:pPr>
      <w:bookmarkStart w:id="71" w:name="_Toc11132113"/>
      <w:r w:rsidRPr="00F257A7">
        <w:rPr>
          <w:rStyle w:val="Strong"/>
          <w:highlight w:val="yellow"/>
        </w:rPr>
        <w:t>Requirements Management</w:t>
      </w:r>
      <w:bookmarkEnd w:id="70"/>
      <w:bookmarkEnd w:id="71"/>
    </w:p>
    <w:p w14:paraId="75B0CE72" w14:textId="110CB080" w:rsidR="00E918C5" w:rsidRPr="00C26778" w:rsidRDefault="00E918C5">
      <w:pPr>
        <w:pStyle w:val="BodyText"/>
      </w:pPr>
      <w:bookmarkStart w:id="72" w:name="_Toc447095910"/>
      <w:r w:rsidRPr="00C26778">
        <w:t xml:space="preserve">The requirements for this system are captured in the Vision document. Requested changes to requirements are captured in Change Requests and are approved as part of the Configuration Management process. </w:t>
      </w:r>
    </w:p>
    <w:p w14:paraId="1AECD0F2" w14:textId="77777777" w:rsidR="00E918C5" w:rsidRPr="00C26778" w:rsidRDefault="00E918C5">
      <w:pPr>
        <w:pStyle w:val="BodyText"/>
        <w:rPr>
          <w:rStyle w:val="Strong"/>
        </w:rPr>
      </w:pPr>
      <w:bookmarkStart w:id="73" w:name="_Toc447095912"/>
      <w:bookmarkEnd w:id="72"/>
    </w:p>
    <w:p w14:paraId="0A188C30" w14:textId="77777777" w:rsidR="00E918C5" w:rsidRPr="00C26778" w:rsidRDefault="00E918C5" w:rsidP="00443638">
      <w:pPr>
        <w:pStyle w:val="Heading2"/>
        <w:rPr>
          <w:rStyle w:val="Strong"/>
        </w:rPr>
      </w:pPr>
      <w:bookmarkStart w:id="74" w:name="_Toc11132114"/>
      <w:r w:rsidRPr="00C26778">
        <w:rPr>
          <w:rStyle w:val="Strong"/>
        </w:rPr>
        <w:t>Quality Control</w:t>
      </w:r>
      <w:bookmarkEnd w:id="73"/>
      <w:bookmarkEnd w:id="74"/>
    </w:p>
    <w:p w14:paraId="6AC6D0B9" w14:textId="540F55D5" w:rsidR="00E918C5" w:rsidRPr="00C26778" w:rsidRDefault="59E5B678">
      <w:pPr>
        <w:pStyle w:val="BodyText"/>
      </w:pPr>
      <w:bookmarkStart w:id="75" w:name="_Toc447095913"/>
      <w:r>
        <w:t xml:space="preserve">Defects with the </w:t>
      </w:r>
      <w:r w:rsidR="39DFC2CB">
        <w:t xml:space="preserve">software </w:t>
      </w:r>
      <w:r w:rsidR="5DFB7189">
        <w:t>shall</w:t>
      </w:r>
      <w:r w:rsidR="00E918C5" w:rsidRPr="00C26778">
        <w:t xml:space="preserve"> be </w:t>
      </w:r>
      <w:r w:rsidR="42BCCF99">
        <w:t>recorded</w:t>
      </w:r>
      <w:r w:rsidR="00E918C5" w:rsidRPr="00C26778">
        <w:t xml:space="preserve"> as </w:t>
      </w:r>
      <w:r w:rsidR="24CF0C68">
        <w:t>Pull Requests</w:t>
      </w:r>
      <w:r w:rsidR="00E918C5" w:rsidRPr="00C26778">
        <w:t xml:space="preserve">, and </w:t>
      </w:r>
      <w:r w:rsidR="04339267">
        <w:t xml:space="preserve">metrics </w:t>
      </w:r>
      <w:r w:rsidR="53CB1635">
        <w:t>about the defects</w:t>
      </w:r>
      <w:r w:rsidR="00E918C5" w:rsidRPr="00C26778">
        <w:t xml:space="preserve"> will be gathered (see Reporting and Measurement below).</w:t>
      </w:r>
    </w:p>
    <w:p w14:paraId="68422764" w14:textId="79EAD69A" w:rsidR="00E918C5" w:rsidRPr="00C26778" w:rsidRDefault="00E918C5">
      <w:pPr>
        <w:pStyle w:val="BodyText"/>
      </w:pPr>
      <w:r w:rsidRPr="00C26778">
        <w:t xml:space="preserve">All deliverables </w:t>
      </w:r>
      <w:r w:rsidR="4BA5E873">
        <w:t>shall</w:t>
      </w:r>
      <w:r w:rsidR="33571694">
        <w:t xml:space="preserve"> </w:t>
      </w:r>
      <w:r w:rsidRPr="00C26778">
        <w:t xml:space="preserve">go through the appropriate review, as described in the Development Case. The review is required to </w:t>
      </w:r>
      <w:r w:rsidR="4179B17F">
        <w:t xml:space="preserve">make </w:t>
      </w:r>
      <w:r w:rsidR="58C88BA2">
        <w:t>sure that</w:t>
      </w:r>
      <w:r w:rsidRPr="00C26778">
        <w:t xml:space="preserve"> each deliverable is of </w:t>
      </w:r>
      <w:r w:rsidR="7D105C32">
        <w:t xml:space="preserve">the required </w:t>
      </w:r>
      <w:r w:rsidRPr="00C26778">
        <w:t>quality, using guidelines and checklists.</w:t>
      </w:r>
    </w:p>
    <w:p w14:paraId="4CEE0D9B" w14:textId="12AA2C43" w:rsidR="00E918C5" w:rsidRPr="00C26778" w:rsidRDefault="00E918C5">
      <w:pPr>
        <w:pStyle w:val="BodyText"/>
      </w:pPr>
      <w:r w:rsidRPr="00C26778">
        <w:t xml:space="preserve">Any defects </w:t>
      </w:r>
      <w:r w:rsidR="3FE7137C">
        <w:t>discovered during</w:t>
      </w:r>
      <w:r w:rsidRPr="00C26778">
        <w:t xml:space="preserve"> review which </w:t>
      </w:r>
      <w:r w:rsidR="147BE615">
        <w:t>aren't</w:t>
      </w:r>
      <w:r w:rsidR="16E082E5">
        <w:t xml:space="preserve"> fixed</w:t>
      </w:r>
      <w:r w:rsidRPr="00C26778">
        <w:t xml:space="preserve"> </w:t>
      </w:r>
      <w:r w:rsidR="6FFD526A">
        <w:t xml:space="preserve">before </w:t>
      </w:r>
      <w:r w:rsidR="00DA6DFF">
        <w:t>releasing</w:t>
      </w:r>
      <w:r w:rsidRPr="00C26778">
        <w:t xml:space="preserve"> for integration must be </w:t>
      </w:r>
      <w:r w:rsidR="58F769BE">
        <w:t>added</w:t>
      </w:r>
      <w:r w:rsidRPr="00C26778">
        <w:t xml:space="preserve"> as </w:t>
      </w:r>
      <w:r w:rsidR="28337363">
        <w:t>Pull Requests</w:t>
      </w:r>
      <w:r w:rsidRPr="00C26778">
        <w:t xml:space="preserve"> so that they are not forgotten</w:t>
      </w:r>
      <w:r w:rsidR="47834258">
        <w:t xml:space="preserve"> </w:t>
      </w:r>
      <w:r w:rsidR="7A215FCD">
        <w:t>about</w:t>
      </w:r>
      <w:r w:rsidRPr="00C26778">
        <w:t>.</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76" w:name="_Toc11132115"/>
      <w:r w:rsidRPr="00F257A7">
        <w:rPr>
          <w:rStyle w:val="Strong"/>
          <w:highlight w:val="yellow"/>
        </w:rPr>
        <w:t xml:space="preserve">Reporting </w:t>
      </w:r>
      <w:bookmarkEnd w:id="75"/>
      <w:r w:rsidRPr="00F257A7">
        <w:rPr>
          <w:rStyle w:val="Strong"/>
          <w:highlight w:val="yellow"/>
        </w:rPr>
        <w:t>and Measurement</w:t>
      </w:r>
      <w:bookmarkEnd w:id="76"/>
    </w:p>
    <w:p w14:paraId="7DF4A628" w14:textId="3051D9AA" w:rsidR="008955E5" w:rsidRDefault="009E0DC7">
      <w:pPr>
        <w:pStyle w:val="BodyText"/>
      </w:pPr>
      <w:bookmarkStart w:id="77" w:name="_Toc447095914"/>
      <w:r>
        <w:t>At the end of each iteration, we will provide metric summary reports and update our schedule estimates.</w:t>
      </w:r>
    </w:p>
    <w:p w14:paraId="12DA0A65" w14:textId="603BA0D3" w:rsidR="009E0DC7" w:rsidRDefault="004E0E48">
      <w:pPr>
        <w:pStyle w:val="BodyText"/>
      </w:pPr>
      <w:r>
        <w:t xml:space="preserve">We will gather the following metrics weekly, </w:t>
      </w:r>
      <w:r w:rsidR="00367027">
        <w:t>as outlined in the RUP Guidelines for The Minimal Set of Metrics:</w:t>
      </w:r>
    </w:p>
    <w:p w14:paraId="215FD1D3" w14:textId="0325B05B" w:rsidR="00367027" w:rsidRDefault="009203EF">
      <w:pPr>
        <w:pStyle w:val="BodyText"/>
      </w:pPr>
      <w:r>
        <w:t>For complete tasks, we will assign an earned value that will be used to provide new schedule and budget estimates for the project.  This information also is used to identify if our project needs adjustments made to the scope.</w:t>
      </w:r>
    </w:p>
    <w:p w14:paraId="70A5D239" w14:textId="06BC71BC" w:rsidR="00367027" w:rsidRDefault="009203EF">
      <w:pPr>
        <w:pStyle w:val="BodyText"/>
      </w:pPr>
      <w:r>
        <w:t>The trend graph of total open and closed defects will be used to calculate the remaining effort needed for the project and to make corrections.</w:t>
      </w:r>
    </w:p>
    <w:p w14:paraId="09E5CAE9" w14:textId="1D60DC2C" w:rsidR="00E918C5" w:rsidRPr="00C26778" w:rsidRDefault="00F31125">
      <w:pPr>
        <w:pStyle w:val="BodyText"/>
      </w:pPr>
      <w:r>
        <w:t>The trend graph of acceptance test cases</w:t>
      </w:r>
      <w:bookmarkEnd w:id="77"/>
      <w:r w:rsidR="00A27C71">
        <w:t xml:space="preserve"> that passed will </w:t>
      </w:r>
      <w:r w:rsidR="00E918C5" w:rsidRPr="00C26778">
        <w:t>demonstrate to stakeholders</w:t>
      </w:r>
      <w:r w:rsidR="00A27C71">
        <w:t xml:space="preserve"> the progress </w:t>
      </w:r>
      <w:r w:rsidR="00200553">
        <w:t>begin</w:t>
      </w:r>
      <w:r w:rsidR="00A27C71">
        <w:t xml:space="preserve"> made.</w:t>
      </w: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8" w:name="_Toc447095915"/>
    </w:p>
    <w:p w14:paraId="1176BA3C" w14:textId="77777777" w:rsidR="00E918C5" w:rsidRPr="00C26778" w:rsidRDefault="00E918C5" w:rsidP="00443638">
      <w:pPr>
        <w:pStyle w:val="Heading2"/>
        <w:rPr>
          <w:rStyle w:val="Strong"/>
        </w:rPr>
      </w:pPr>
      <w:bookmarkStart w:id="79" w:name="_Toc11132116"/>
      <w:r w:rsidRPr="00C26778">
        <w:rPr>
          <w:rStyle w:val="Strong"/>
        </w:rPr>
        <w:t>Risk Management</w:t>
      </w:r>
      <w:bookmarkEnd w:id="79"/>
      <w:r w:rsidRPr="00C26778">
        <w:rPr>
          <w:rStyle w:val="Strong"/>
        </w:rPr>
        <w:t xml:space="preserve"> </w:t>
      </w:r>
      <w:bookmarkEnd w:id="78"/>
    </w:p>
    <w:p w14:paraId="50244AF1" w14:textId="6BADEBE8" w:rsidR="00E918C5" w:rsidRPr="00C26778" w:rsidRDefault="007D78E5">
      <w:pPr>
        <w:pStyle w:val="BodyText"/>
      </w:pPr>
      <w:bookmarkStart w:id="80" w:name="_Toc447095916"/>
      <w:r>
        <w:t xml:space="preserve">Risks for our project are </w:t>
      </w:r>
      <w:r w:rsidR="00976571">
        <w:t xml:space="preserve">identified during the inception phase as outlined in the RUP for small Projects activity “Identify and Assess Risks”.  At least one time per iteration, we will </w:t>
      </w:r>
      <w:r w:rsidR="009B7E54">
        <w:t>evaluate</w:t>
      </w:r>
      <w:r w:rsidR="00E918C5" w:rsidRPr="00C26778">
        <w:t xml:space="preserve"> the </w:t>
      </w:r>
      <w:r w:rsidR="009B7E54">
        <w:t>project</w:t>
      </w:r>
      <w:r w:rsidR="00E918C5" w:rsidRPr="00C26778">
        <w:t xml:space="preserve"> risk </w:t>
      </w:r>
      <w:r w:rsidR="009B7E54">
        <w:t>and document it in a</w:t>
      </w:r>
      <w:r w:rsidR="00E918C5" w:rsidRPr="00C26778">
        <w:t xml:space="preserve"> table.</w:t>
      </w: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81" w:name="_Toc11132117"/>
      <w:r w:rsidRPr="00C26778">
        <w:rPr>
          <w:rStyle w:val="Strong"/>
        </w:rPr>
        <w:t>Configuration Management</w:t>
      </w:r>
      <w:bookmarkEnd w:id="81"/>
    </w:p>
    <w:p w14:paraId="275A0A84" w14:textId="7E47388F" w:rsidR="005E48CC" w:rsidRDefault="00A67879">
      <w:pPr>
        <w:pStyle w:val="BodyText"/>
      </w:pPr>
      <w:r>
        <w:t>A database of Change Requests and a controlled</w:t>
      </w:r>
      <w:r w:rsidR="00764AC4">
        <w:t xml:space="preserve"> version repository will be used to store project artifac</w:t>
      </w:r>
      <w:r w:rsidR="00743A38">
        <w:t xml:space="preserve">ts.  </w:t>
      </w:r>
    </w:p>
    <w:p w14:paraId="39EF770A" w14:textId="0C951D62" w:rsidR="00743A38" w:rsidRDefault="000D44D9">
      <w:pPr>
        <w:pStyle w:val="BodyText"/>
      </w:pPr>
      <w:r>
        <w:t xml:space="preserve">The baselines will </w:t>
      </w:r>
      <w:r w:rsidR="00E1087C">
        <w:t>include all of the data files, test scripts, and source code.</w:t>
      </w:r>
      <w:r w:rsidR="00716A93">
        <w:t xml:space="preserve">  </w:t>
      </w:r>
      <w:r w:rsidR="000F408F">
        <w:t xml:space="preserve">Other documents related to the source code will also be included here.  </w:t>
      </w:r>
      <w:r w:rsidR="007E4D39">
        <w:t>All deliverable artifacts are included</w:t>
      </w:r>
      <w:r w:rsidR="00D91905">
        <w:t xml:space="preserve"> in the final baseline of the iteration, including any executable files.  All change requests</w:t>
      </w:r>
      <w:r w:rsidR="00B8569D">
        <w:t xml:space="preserve"> </w:t>
      </w:r>
      <w:r w:rsidR="000B4C70">
        <w:t>will be approved and reviewed by a single member of this project, who has the Change Control Manager role.</w:t>
      </w:r>
    </w:p>
    <w:p w14:paraId="5F35A4FD" w14:textId="77777777" w:rsidR="00E918C5" w:rsidRPr="00C26778" w:rsidRDefault="00E918C5" w:rsidP="000B4C70">
      <w:pPr>
        <w:pStyle w:val="BodyText"/>
        <w:ind w:left="0"/>
        <w:rPr>
          <w:szCs w:val="24"/>
        </w:rPr>
      </w:pPr>
    </w:p>
    <w:p w14:paraId="41D46ED7" w14:textId="685673AB" w:rsidR="00E918C5" w:rsidRPr="00A34E2D" w:rsidRDefault="00E918C5" w:rsidP="00A34E2D">
      <w:pPr>
        <w:pStyle w:val="BodyText"/>
        <w:rPr>
          <w:i/>
          <w:iCs/>
          <w:szCs w:val="24"/>
        </w:rPr>
      </w:pPr>
      <w:r w:rsidRPr="00C26778">
        <w:rPr>
          <w:i/>
          <w:iCs/>
          <w:szCs w:val="24"/>
        </w:rPr>
        <w:t>Refer to the Configuration Management Plan (EEE-FFF-X.Y.doc) for detailed information.</w:t>
      </w:r>
      <w:bookmarkStart w:id="82" w:name="_Toc447095917"/>
      <w:bookmarkStart w:id="83" w:name="_Toc512930369"/>
      <w:bookmarkStart w:id="84" w:name="_Toc447095932"/>
      <w:bookmarkStart w:id="85" w:name="_Toc512930370"/>
      <w:bookmarkStart w:id="86" w:name="_Toc513004381"/>
      <w:bookmarkEnd w:id="80"/>
      <w:bookmarkEnd w:id="82"/>
      <w:bookmarkEnd w:id="83"/>
      <w:bookmarkEnd w:id="84"/>
      <w:bookmarkEnd w:id="85"/>
    </w:p>
    <w:p w14:paraId="0DAD0B65" w14:textId="77777777" w:rsidR="00E918C5" w:rsidRPr="00C26778" w:rsidRDefault="00E918C5">
      <w:pPr>
        <w:pStyle w:val="Heading1"/>
      </w:pPr>
      <w:bookmarkStart w:id="87" w:name="_Toc11132118"/>
      <w:r w:rsidRPr="00C26778">
        <w:t>Annexes</w:t>
      </w:r>
      <w:bookmarkEnd w:id="86"/>
      <w:bookmarkEnd w:id="87"/>
    </w:p>
    <w:p w14:paraId="49C27ADA" w14:textId="77777777" w:rsidR="00E918C5" w:rsidRPr="00C26778" w:rsidRDefault="00E918C5">
      <w:pPr>
        <w:pStyle w:val="BodyText"/>
      </w:pPr>
      <w:r w:rsidRPr="00C26778">
        <w:t>The project will follow the UPEDU process.</w:t>
      </w:r>
    </w:p>
    <w:p w14:paraId="44EFDCA7" w14:textId="4B9B4515" w:rsidR="00E918C5" w:rsidRPr="00C26778" w:rsidRDefault="00E918C5">
      <w:pPr>
        <w:pStyle w:val="BodyText"/>
      </w:pPr>
      <w:r w:rsidRPr="00C26778">
        <w:t>Other</w:t>
      </w:r>
      <w:r w:rsidR="0BE59F60">
        <w:t xml:space="preserve"> </w:t>
      </w:r>
      <w:r w:rsidR="7529952F">
        <w:t>any applicable</w:t>
      </w:r>
      <w:r w:rsidRPr="00C26778">
        <w:t xml:space="preserve"> process plans are listed in the references section</w:t>
      </w:r>
      <w:r w:rsidR="0BE59F60">
        <w:t>.</w:t>
      </w:r>
    </w:p>
    <w:p w14:paraId="40F0DC3E" w14:textId="77777777" w:rsidR="00E918C5" w:rsidRPr="00C26778" w:rsidRDefault="00E918C5">
      <w:pPr>
        <w:pStyle w:val="BodyText"/>
      </w:pPr>
    </w:p>
    <w:sectPr w:rsidR="00E918C5" w:rsidRPr="00C26778">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A2F6B" w14:textId="77777777" w:rsidR="00CD589A" w:rsidRDefault="00CD589A">
      <w:pPr>
        <w:spacing w:line="240" w:lineRule="auto"/>
      </w:pPr>
      <w:r>
        <w:separator/>
      </w:r>
    </w:p>
  </w:endnote>
  <w:endnote w:type="continuationSeparator" w:id="0">
    <w:p w14:paraId="241FA8D4" w14:textId="77777777" w:rsidR="00CD589A" w:rsidRDefault="00CD589A">
      <w:pPr>
        <w:spacing w:line="240" w:lineRule="auto"/>
      </w:pPr>
      <w:r>
        <w:continuationSeparator/>
      </w:r>
    </w:p>
  </w:endnote>
  <w:endnote w:type="continuationNotice" w:id="1">
    <w:p w14:paraId="29C05F03" w14:textId="77777777" w:rsidR="00CD589A" w:rsidRDefault="00CD589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D6325C3" w14:paraId="0B3CFDCA" w14:textId="77777777" w:rsidTr="1D6325C3">
      <w:trPr>
        <w:trHeight w:val="300"/>
      </w:trPr>
      <w:tc>
        <w:tcPr>
          <w:tcW w:w="3120" w:type="dxa"/>
        </w:tcPr>
        <w:p w14:paraId="60C94E3C" w14:textId="3C765464" w:rsidR="1D6325C3" w:rsidRDefault="1D6325C3" w:rsidP="1D6325C3">
          <w:pPr>
            <w:pStyle w:val="Header"/>
            <w:ind w:left="-115"/>
          </w:pPr>
        </w:p>
      </w:tc>
      <w:tc>
        <w:tcPr>
          <w:tcW w:w="3120" w:type="dxa"/>
        </w:tcPr>
        <w:p w14:paraId="65E3D1EB" w14:textId="226C6C89" w:rsidR="1D6325C3" w:rsidRDefault="1D6325C3" w:rsidP="1D6325C3">
          <w:pPr>
            <w:pStyle w:val="Header"/>
            <w:jc w:val="center"/>
          </w:pPr>
        </w:p>
      </w:tc>
      <w:tc>
        <w:tcPr>
          <w:tcW w:w="3120" w:type="dxa"/>
        </w:tcPr>
        <w:p w14:paraId="58700DA6" w14:textId="0B9D19E7" w:rsidR="1D6325C3" w:rsidRDefault="1D6325C3" w:rsidP="1D6325C3">
          <w:pPr>
            <w:pStyle w:val="Header"/>
            <w:ind w:right="-115"/>
            <w:jc w:val="right"/>
          </w:pPr>
        </w:p>
      </w:tc>
    </w:tr>
  </w:tbl>
  <w:p w14:paraId="68E1C937" w14:textId="153CE3EC" w:rsidR="1D6325C3" w:rsidRDefault="1D6325C3" w:rsidP="1D632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0F50E6F3" w:rsidR="00C251DF" w:rsidRDefault="00C251DF">
          <w:pPr>
            <w:jc w:val="center"/>
          </w:pPr>
          <w:r>
            <w:rPr>
              <w:rFonts w:ascii="Symbol" w:eastAsia="Symbol" w:hAnsi="Symbol" w:cs="Symbol"/>
            </w:rPr>
            <w:t>Ó</w:t>
          </w:r>
          <w:r w:rsidR="005C54D8">
            <w:t>Group 16 LLC</w:t>
          </w:r>
          <w:r>
            <w:t xml:space="preserve">, </w:t>
          </w:r>
          <w:r>
            <w:fldChar w:fldCharType="begin"/>
          </w:r>
          <w:r>
            <w:instrText xml:space="preserve"> DATE \@ "yyyy" </w:instrText>
          </w:r>
          <w:r>
            <w:fldChar w:fldCharType="separate"/>
          </w:r>
          <w:r w:rsidR="00AB7437">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16D89" w14:textId="77777777" w:rsidR="00CD589A" w:rsidRDefault="00CD589A">
      <w:pPr>
        <w:spacing w:line="240" w:lineRule="auto"/>
      </w:pPr>
      <w:r>
        <w:separator/>
      </w:r>
    </w:p>
  </w:footnote>
  <w:footnote w:type="continuationSeparator" w:id="0">
    <w:p w14:paraId="5D512064" w14:textId="77777777" w:rsidR="00CD589A" w:rsidRDefault="00CD589A">
      <w:pPr>
        <w:spacing w:line="240" w:lineRule="auto"/>
      </w:pPr>
      <w:r>
        <w:continuationSeparator/>
      </w:r>
    </w:p>
  </w:footnote>
  <w:footnote w:type="continuationNotice" w:id="1">
    <w:p w14:paraId="1FFE1905" w14:textId="77777777" w:rsidR="00CD589A" w:rsidRDefault="00CD589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19E3" w14:textId="5804721F" w:rsidR="00C251DF" w:rsidRDefault="00C251DF">
    <w:pPr>
      <w:rPr>
        <w:sz w:val="24"/>
      </w:rPr>
    </w:pPr>
  </w:p>
  <w:p w14:paraId="419C0536" w14:textId="77777777" w:rsidR="00C251DF" w:rsidRDefault="00C251DF">
    <w:pPr>
      <w:pBdr>
        <w:top w:val="single" w:sz="6" w:space="1" w:color="auto"/>
      </w:pBdr>
      <w:rPr>
        <w:sz w:val="24"/>
      </w:rPr>
    </w:pPr>
  </w:p>
  <w:p w14:paraId="1980CA1A" w14:textId="5B0AF8EE" w:rsidR="00C251DF" w:rsidRDefault="00B37AA9">
    <w:pPr>
      <w:pBdr>
        <w:bottom w:val="single" w:sz="6" w:space="1" w:color="auto"/>
      </w:pBdr>
      <w:jc w:val="right"/>
      <w:rPr>
        <w:rFonts w:ascii="Arial" w:hAnsi="Arial"/>
        <w:b/>
        <w:sz w:val="36"/>
      </w:rPr>
    </w:pPr>
    <w:r>
      <w:rPr>
        <w:rFonts w:ascii="Arial" w:hAnsi="Arial"/>
        <w:b/>
        <w:sz w:val="36"/>
      </w:rPr>
      <w:t>Group 16 LLC</w:t>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794DB895" w:rsidR="00C251DF" w:rsidRDefault="00A24AA8" w:rsidP="00865BEA">
          <w:pPr>
            <w:tabs>
              <w:tab w:val="left" w:pos="2191"/>
            </w:tabs>
          </w:pPr>
          <w:r w:rsidRPr="00A24AA8">
            <w:t>Command</w:t>
          </w:r>
          <w:r>
            <w:t xml:space="preserve"> </w:t>
          </w:r>
          <w:r w:rsidRPr="00A24AA8">
            <w:t>Cruncher</w:t>
          </w:r>
        </w:p>
      </w:tc>
      <w:tc>
        <w:tcPr>
          <w:tcW w:w="3179" w:type="dxa"/>
        </w:tcPr>
        <w:p w14:paraId="4743E390" w14:textId="190E5C09" w:rsidR="00C251DF" w:rsidRDefault="00C251DF">
          <w:pPr>
            <w:tabs>
              <w:tab w:val="left" w:pos="1135"/>
            </w:tabs>
            <w:spacing w:before="40"/>
            <w:ind w:right="68"/>
          </w:pPr>
          <w:r>
            <w:t xml:space="preserve"> Version: 0</w:t>
          </w:r>
          <w:r w:rsidR="007F7CA7">
            <w:t>.</w:t>
          </w:r>
          <w:r w:rsidR="00652084">
            <w:t>2</w:t>
          </w:r>
        </w:p>
      </w:tc>
    </w:tr>
    <w:tr w:rsidR="00C251DF" w14:paraId="270BE3A7" w14:textId="77777777">
      <w:tc>
        <w:tcPr>
          <w:tcW w:w="6379" w:type="dxa"/>
        </w:tcPr>
        <w:p w14:paraId="0325F6D6" w14:textId="77777777" w:rsidR="00C251DF" w:rsidRDefault="00771B3E">
          <w:fldSimple w:instr="TITLE  \* MERGEFORMAT">
            <w:r>
              <w:t>Software Development Plan</w:t>
            </w:r>
          </w:fldSimple>
        </w:p>
      </w:tc>
      <w:tc>
        <w:tcPr>
          <w:tcW w:w="3179" w:type="dxa"/>
        </w:tcPr>
        <w:p w14:paraId="627B161B" w14:textId="01CEF657" w:rsidR="00C251DF" w:rsidRDefault="00C251DF">
          <w:r>
            <w:t xml:space="preserve">  Date: </w:t>
          </w:r>
          <w:r w:rsidR="00652084">
            <w:t>22</w:t>
          </w:r>
          <w:r w:rsidR="00E00C2C">
            <w:t>/</w:t>
          </w:r>
          <w:r w:rsidR="007F7CA7">
            <w:t>09/</w:t>
          </w:r>
          <w:r w:rsidR="005F4ADA">
            <w:t>20</w:t>
          </w:r>
          <w:r w:rsidR="007F7CA7">
            <w:t>24</w:t>
          </w:r>
        </w:p>
      </w:tc>
    </w:tr>
    <w:tr w:rsidR="00C251DF" w14:paraId="5F885081" w14:textId="77777777">
      <w:tc>
        <w:tcPr>
          <w:tcW w:w="9558" w:type="dxa"/>
          <w:gridSpan w:val="2"/>
        </w:tcPr>
        <w:p w14:paraId="0E293FFC" w14:textId="0B990941" w:rsidR="00C251DF" w:rsidRDefault="00051239" w:rsidP="00865BEA">
          <w:pPr>
            <w:tabs>
              <w:tab w:val="left" w:pos="2179"/>
            </w:tabs>
          </w:pPr>
          <w:r>
            <w:t>Team Project Plan</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C4693"/>
    <w:multiLevelType w:val="hybridMultilevel"/>
    <w:tmpl w:val="8E6C6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AB8DE0"/>
    <w:multiLevelType w:val="hybridMultilevel"/>
    <w:tmpl w:val="FFFFFFFF"/>
    <w:lvl w:ilvl="0" w:tplc="8B6E814C">
      <w:start w:val="1"/>
      <w:numFmt w:val="bullet"/>
      <w:lvlText w:val=""/>
      <w:lvlJc w:val="left"/>
      <w:pPr>
        <w:ind w:left="1080" w:hanging="360"/>
      </w:pPr>
      <w:rPr>
        <w:rFonts w:ascii="Symbol" w:hAnsi="Symbol" w:hint="default"/>
      </w:rPr>
    </w:lvl>
    <w:lvl w:ilvl="1" w:tplc="9EEC6BDC">
      <w:start w:val="1"/>
      <w:numFmt w:val="bullet"/>
      <w:lvlText w:val="o"/>
      <w:lvlJc w:val="left"/>
      <w:pPr>
        <w:ind w:left="1800" w:hanging="360"/>
      </w:pPr>
      <w:rPr>
        <w:rFonts w:ascii="Courier New" w:hAnsi="Courier New" w:hint="default"/>
      </w:rPr>
    </w:lvl>
    <w:lvl w:ilvl="2" w:tplc="44A27A9C">
      <w:start w:val="1"/>
      <w:numFmt w:val="bullet"/>
      <w:lvlText w:val=""/>
      <w:lvlJc w:val="left"/>
      <w:pPr>
        <w:ind w:left="2520" w:hanging="360"/>
      </w:pPr>
      <w:rPr>
        <w:rFonts w:ascii="Wingdings" w:hAnsi="Wingdings" w:hint="default"/>
      </w:rPr>
    </w:lvl>
    <w:lvl w:ilvl="3" w:tplc="57B8985A">
      <w:start w:val="1"/>
      <w:numFmt w:val="bullet"/>
      <w:lvlText w:val=""/>
      <w:lvlJc w:val="left"/>
      <w:pPr>
        <w:ind w:left="3240" w:hanging="360"/>
      </w:pPr>
      <w:rPr>
        <w:rFonts w:ascii="Symbol" w:hAnsi="Symbol" w:hint="default"/>
      </w:rPr>
    </w:lvl>
    <w:lvl w:ilvl="4" w:tplc="59FCA5B8">
      <w:start w:val="1"/>
      <w:numFmt w:val="bullet"/>
      <w:lvlText w:val="o"/>
      <w:lvlJc w:val="left"/>
      <w:pPr>
        <w:ind w:left="3960" w:hanging="360"/>
      </w:pPr>
      <w:rPr>
        <w:rFonts w:ascii="Courier New" w:hAnsi="Courier New" w:hint="default"/>
      </w:rPr>
    </w:lvl>
    <w:lvl w:ilvl="5" w:tplc="000C2E0A">
      <w:start w:val="1"/>
      <w:numFmt w:val="bullet"/>
      <w:lvlText w:val=""/>
      <w:lvlJc w:val="left"/>
      <w:pPr>
        <w:ind w:left="4680" w:hanging="360"/>
      </w:pPr>
      <w:rPr>
        <w:rFonts w:ascii="Wingdings" w:hAnsi="Wingdings" w:hint="default"/>
      </w:rPr>
    </w:lvl>
    <w:lvl w:ilvl="6" w:tplc="9DB6EF98">
      <w:start w:val="1"/>
      <w:numFmt w:val="bullet"/>
      <w:lvlText w:val=""/>
      <w:lvlJc w:val="left"/>
      <w:pPr>
        <w:ind w:left="5400" w:hanging="360"/>
      </w:pPr>
      <w:rPr>
        <w:rFonts w:ascii="Symbol" w:hAnsi="Symbol" w:hint="default"/>
      </w:rPr>
    </w:lvl>
    <w:lvl w:ilvl="7" w:tplc="2CDA0B28">
      <w:start w:val="1"/>
      <w:numFmt w:val="bullet"/>
      <w:lvlText w:val="o"/>
      <w:lvlJc w:val="left"/>
      <w:pPr>
        <w:ind w:left="6120" w:hanging="360"/>
      </w:pPr>
      <w:rPr>
        <w:rFonts w:ascii="Courier New" w:hAnsi="Courier New" w:hint="default"/>
      </w:rPr>
    </w:lvl>
    <w:lvl w:ilvl="8" w:tplc="3E9AF834">
      <w:start w:val="1"/>
      <w:numFmt w:val="bullet"/>
      <w:lvlText w:val=""/>
      <w:lvlJc w:val="left"/>
      <w:pPr>
        <w:ind w:left="6840" w:hanging="360"/>
      </w:pPr>
      <w:rPr>
        <w:rFonts w:ascii="Wingdings" w:hAnsi="Wingdings" w:hint="default"/>
      </w:rPr>
    </w:lvl>
  </w:abstractNum>
  <w:abstractNum w:abstractNumId="3" w15:restartNumberingAfterBreak="0">
    <w:nsid w:val="127F3F2E"/>
    <w:multiLevelType w:val="singleLevel"/>
    <w:tmpl w:val="AFFE4FA4"/>
    <w:lvl w:ilvl="0">
      <w:start w:val="1"/>
      <w:numFmt w:val="bullet"/>
      <w:pStyle w:val="InfoBlue"/>
      <w:lvlText w:val=""/>
      <w:lvlJc w:val="left"/>
      <w:pPr>
        <w:ind w:left="720" w:hanging="360"/>
      </w:pPr>
      <w:rPr>
        <w:rFonts w:ascii="Symbol" w:hAnsi="Symbol" w:hint="default"/>
      </w:rPr>
    </w:lvl>
  </w:abstractNum>
  <w:abstractNum w:abstractNumId="4" w15:restartNumberingAfterBreak="0">
    <w:nsid w:val="1AAA7439"/>
    <w:multiLevelType w:val="hybridMultilevel"/>
    <w:tmpl w:val="FFFFFFFF"/>
    <w:lvl w:ilvl="0" w:tplc="994EF0C8">
      <w:start w:val="1"/>
      <w:numFmt w:val="bullet"/>
      <w:lvlText w:val="-"/>
      <w:lvlJc w:val="left"/>
      <w:pPr>
        <w:ind w:left="1080" w:hanging="360"/>
      </w:pPr>
      <w:rPr>
        <w:rFonts w:ascii="Aptos" w:hAnsi="Aptos" w:hint="default"/>
      </w:rPr>
    </w:lvl>
    <w:lvl w:ilvl="1" w:tplc="EC48242C">
      <w:start w:val="1"/>
      <w:numFmt w:val="bullet"/>
      <w:lvlText w:val="o"/>
      <w:lvlJc w:val="left"/>
      <w:pPr>
        <w:ind w:left="1800" w:hanging="360"/>
      </w:pPr>
      <w:rPr>
        <w:rFonts w:ascii="Courier New" w:hAnsi="Courier New" w:hint="default"/>
      </w:rPr>
    </w:lvl>
    <w:lvl w:ilvl="2" w:tplc="FE7ED1BC">
      <w:start w:val="1"/>
      <w:numFmt w:val="bullet"/>
      <w:lvlText w:val=""/>
      <w:lvlJc w:val="left"/>
      <w:pPr>
        <w:ind w:left="2520" w:hanging="360"/>
      </w:pPr>
      <w:rPr>
        <w:rFonts w:ascii="Wingdings" w:hAnsi="Wingdings" w:hint="default"/>
      </w:rPr>
    </w:lvl>
    <w:lvl w:ilvl="3" w:tplc="D8861A7A">
      <w:start w:val="1"/>
      <w:numFmt w:val="bullet"/>
      <w:lvlText w:val=""/>
      <w:lvlJc w:val="left"/>
      <w:pPr>
        <w:ind w:left="3240" w:hanging="360"/>
      </w:pPr>
      <w:rPr>
        <w:rFonts w:ascii="Symbol" w:hAnsi="Symbol" w:hint="default"/>
      </w:rPr>
    </w:lvl>
    <w:lvl w:ilvl="4" w:tplc="3ADC5478">
      <w:start w:val="1"/>
      <w:numFmt w:val="bullet"/>
      <w:lvlText w:val="o"/>
      <w:lvlJc w:val="left"/>
      <w:pPr>
        <w:ind w:left="3960" w:hanging="360"/>
      </w:pPr>
      <w:rPr>
        <w:rFonts w:ascii="Courier New" w:hAnsi="Courier New" w:hint="default"/>
      </w:rPr>
    </w:lvl>
    <w:lvl w:ilvl="5" w:tplc="D20A5986">
      <w:start w:val="1"/>
      <w:numFmt w:val="bullet"/>
      <w:lvlText w:val=""/>
      <w:lvlJc w:val="left"/>
      <w:pPr>
        <w:ind w:left="4680" w:hanging="360"/>
      </w:pPr>
      <w:rPr>
        <w:rFonts w:ascii="Wingdings" w:hAnsi="Wingdings" w:hint="default"/>
      </w:rPr>
    </w:lvl>
    <w:lvl w:ilvl="6" w:tplc="E746EC6C">
      <w:start w:val="1"/>
      <w:numFmt w:val="bullet"/>
      <w:lvlText w:val=""/>
      <w:lvlJc w:val="left"/>
      <w:pPr>
        <w:ind w:left="5400" w:hanging="360"/>
      </w:pPr>
      <w:rPr>
        <w:rFonts w:ascii="Symbol" w:hAnsi="Symbol" w:hint="default"/>
      </w:rPr>
    </w:lvl>
    <w:lvl w:ilvl="7" w:tplc="8356F25A">
      <w:start w:val="1"/>
      <w:numFmt w:val="bullet"/>
      <w:lvlText w:val="o"/>
      <w:lvlJc w:val="left"/>
      <w:pPr>
        <w:ind w:left="6120" w:hanging="360"/>
      </w:pPr>
      <w:rPr>
        <w:rFonts w:ascii="Courier New" w:hAnsi="Courier New" w:hint="default"/>
      </w:rPr>
    </w:lvl>
    <w:lvl w:ilvl="8" w:tplc="22823EC4">
      <w:start w:val="1"/>
      <w:numFmt w:val="bullet"/>
      <w:lvlText w:val=""/>
      <w:lvlJc w:val="left"/>
      <w:pPr>
        <w:ind w:left="6840" w:hanging="360"/>
      </w:pPr>
      <w:rPr>
        <w:rFonts w:ascii="Wingdings" w:hAnsi="Wingdings" w:hint="default"/>
      </w:rPr>
    </w:lvl>
  </w:abstractNum>
  <w:abstractNum w:abstractNumId="5" w15:restartNumberingAfterBreak="0">
    <w:nsid w:val="1C215A5C"/>
    <w:multiLevelType w:val="hybridMultilevel"/>
    <w:tmpl w:val="FFFFFFFF"/>
    <w:lvl w:ilvl="0" w:tplc="B8E6DE60">
      <w:start w:val="1"/>
      <w:numFmt w:val="bullet"/>
      <w:lvlText w:val=""/>
      <w:lvlJc w:val="left"/>
      <w:pPr>
        <w:ind w:left="1080" w:hanging="360"/>
      </w:pPr>
      <w:rPr>
        <w:rFonts w:ascii="Symbol" w:hAnsi="Symbol" w:hint="default"/>
      </w:rPr>
    </w:lvl>
    <w:lvl w:ilvl="1" w:tplc="8548BB00">
      <w:start w:val="1"/>
      <w:numFmt w:val="bullet"/>
      <w:lvlText w:val="o"/>
      <w:lvlJc w:val="left"/>
      <w:pPr>
        <w:ind w:left="1800" w:hanging="360"/>
      </w:pPr>
      <w:rPr>
        <w:rFonts w:ascii="Courier New" w:hAnsi="Courier New" w:hint="default"/>
      </w:rPr>
    </w:lvl>
    <w:lvl w:ilvl="2" w:tplc="8EC0FC72">
      <w:start w:val="1"/>
      <w:numFmt w:val="bullet"/>
      <w:lvlText w:val=""/>
      <w:lvlJc w:val="left"/>
      <w:pPr>
        <w:ind w:left="2520" w:hanging="360"/>
      </w:pPr>
      <w:rPr>
        <w:rFonts w:ascii="Wingdings" w:hAnsi="Wingdings" w:hint="default"/>
      </w:rPr>
    </w:lvl>
    <w:lvl w:ilvl="3" w:tplc="5A56ED16">
      <w:start w:val="1"/>
      <w:numFmt w:val="bullet"/>
      <w:lvlText w:val=""/>
      <w:lvlJc w:val="left"/>
      <w:pPr>
        <w:ind w:left="3240" w:hanging="360"/>
      </w:pPr>
      <w:rPr>
        <w:rFonts w:ascii="Symbol" w:hAnsi="Symbol" w:hint="default"/>
      </w:rPr>
    </w:lvl>
    <w:lvl w:ilvl="4" w:tplc="E2FC80B8">
      <w:start w:val="1"/>
      <w:numFmt w:val="bullet"/>
      <w:lvlText w:val="o"/>
      <w:lvlJc w:val="left"/>
      <w:pPr>
        <w:ind w:left="3960" w:hanging="360"/>
      </w:pPr>
      <w:rPr>
        <w:rFonts w:ascii="Courier New" w:hAnsi="Courier New" w:hint="default"/>
      </w:rPr>
    </w:lvl>
    <w:lvl w:ilvl="5" w:tplc="A3268F2A">
      <w:start w:val="1"/>
      <w:numFmt w:val="bullet"/>
      <w:lvlText w:val=""/>
      <w:lvlJc w:val="left"/>
      <w:pPr>
        <w:ind w:left="4680" w:hanging="360"/>
      </w:pPr>
      <w:rPr>
        <w:rFonts w:ascii="Wingdings" w:hAnsi="Wingdings" w:hint="default"/>
      </w:rPr>
    </w:lvl>
    <w:lvl w:ilvl="6" w:tplc="AD8EACF2">
      <w:start w:val="1"/>
      <w:numFmt w:val="bullet"/>
      <w:lvlText w:val=""/>
      <w:lvlJc w:val="left"/>
      <w:pPr>
        <w:ind w:left="5400" w:hanging="360"/>
      </w:pPr>
      <w:rPr>
        <w:rFonts w:ascii="Symbol" w:hAnsi="Symbol" w:hint="default"/>
      </w:rPr>
    </w:lvl>
    <w:lvl w:ilvl="7" w:tplc="623C0E46">
      <w:start w:val="1"/>
      <w:numFmt w:val="bullet"/>
      <w:lvlText w:val="o"/>
      <w:lvlJc w:val="left"/>
      <w:pPr>
        <w:ind w:left="6120" w:hanging="360"/>
      </w:pPr>
      <w:rPr>
        <w:rFonts w:ascii="Courier New" w:hAnsi="Courier New" w:hint="default"/>
      </w:rPr>
    </w:lvl>
    <w:lvl w:ilvl="8" w:tplc="D7266144">
      <w:start w:val="1"/>
      <w:numFmt w:val="bullet"/>
      <w:lvlText w:val=""/>
      <w:lvlJc w:val="left"/>
      <w:pPr>
        <w:ind w:left="6840" w:hanging="360"/>
      </w:pPr>
      <w:rPr>
        <w:rFonts w:ascii="Wingdings" w:hAnsi="Wingdings" w:hint="default"/>
      </w:rPr>
    </w:lvl>
  </w:abstractNum>
  <w:abstractNum w:abstractNumId="6" w15:restartNumberingAfterBreak="0">
    <w:nsid w:val="1D6D4667"/>
    <w:multiLevelType w:val="hybridMultilevel"/>
    <w:tmpl w:val="FFFFFFFF"/>
    <w:lvl w:ilvl="0" w:tplc="98C0838C">
      <w:start w:val="1"/>
      <w:numFmt w:val="bullet"/>
      <w:lvlText w:val=""/>
      <w:lvlJc w:val="left"/>
      <w:pPr>
        <w:ind w:left="1080" w:hanging="360"/>
      </w:pPr>
      <w:rPr>
        <w:rFonts w:ascii="Symbol" w:hAnsi="Symbol" w:hint="default"/>
      </w:rPr>
    </w:lvl>
    <w:lvl w:ilvl="1" w:tplc="3516F552">
      <w:start w:val="1"/>
      <w:numFmt w:val="bullet"/>
      <w:lvlText w:val="o"/>
      <w:lvlJc w:val="left"/>
      <w:pPr>
        <w:ind w:left="1800" w:hanging="360"/>
      </w:pPr>
      <w:rPr>
        <w:rFonts w:ascii="Courier New" w:hAnsi="Courier New" w:hint="default"/>
      </w:rPr>
    </w:lvl>
    <w:lvl w:ilvl="2" w:tplc="E31C3400">
      <w:start w:val="1"/>
      <w:numFmt w:val="bullet"/>
      <w:lvlText w:val=""/>
      <w:lvlJc w:val="left"/>
      <w:pPr>
        <w:ind w:left="2520" w:hanging="360"/>
      </w:pPr>
      <w:rPr>
        <w:rFonts w:ascii="Wingdings" w:hAnsi="Wingdings" w:hint="default"/>
      </w:rPr>
    </w:lvl>
    <w:lvl w:ilvl="3" w:tplc="532E7470">
      <w:start w:val="1"/>
      <w:numFmt w:val="bullet"/>
      <w:lvlText w:val=""/>
      <w:lvlJc w:val="left"/>
      <w:pPr>
        <w:ind w:left="3240" w:hanging="360"/>
      </w:pPr>
      <w:rPr>
        <w:rFonts w:ascii="Symbol" w:hAnsi="Symbol" w:hint="default"/>
      </w:rPr>
    </w:lvl>
    <w:lvl w:ilvl="4" w:tplc="50FC5648">
      <w:start w:val="1"/>
      <w:numFmt w:val="bullet"/>
      <w:lvlText w:val="o"/>
      <w:lvlJc w:val="left"/>
      <w:pPr>
        <w:ind w:left="3960" w:hanging="360"/>
      </w:pPr>
      <w:rPr>
        <w:rFonts w:ascii="Courier New" w:hAnsi="Courier New" w:hint="default"/>
      </w:rPr>
    </w:lvl>
    <w:lvl w:ilvl="5" w:tplc="9100369A">
      <w:start w:val="1"/>
      <w:numFmt w:val="bullet"/>
      <w:lvlText w:val=""/>
      <w:lvlJc w:val="left"/>
      <w:pPr>
        <w:ind w:left="4680" w:hanging="360"/>
      </w:pPr>
      <w:rPr>
        <w:rFonts w:ascii="Wingdings" w:hAnsi="Wingdings" w:hint="default"/>
      </w:rPr>
    </w:lvl>
    <w:lvl w:ilvl="6" w:tplc="0BF4FEAC">
      <w:start w:val="1"/>
      <w:numFmt w:val="bullet"/>
      <w:lvlText w:val=""/>
      <w:lvlJc w:val="left"/>
      <w:pPr>
        <w:ind w:left="5400" w:hanging="360"/>
      </w:pPr>
      <w:rPr>
        <w:rFonts w:ascii="Symbol" w:hAnsi="Symbol" w:hint="default"/>
      </w:rPr>
    </w:lvl>
    <w:lvl w:ilvl="7" w:tplc="9B64EDC4">
      <w:start w:val="1"/>
      <w:numFmt w:val="bullet"/>
      <w:lvlText w:val="o"/>
      <w:lvlJc w:val="left"/>
      <w:pPr>
        <w:ind w:left="6120" w:hanging="360"/>
      </w:pPr>
      <w:rPr>
        <w:rFonts w:ascii="Courier New" w:hAnsi="Courier New" w:hint="default"/>
      </w:rPr>
    </w:lvl>
    <w:lvl w:ilvl="8" w:tplc="FDE00C36">
      <w:start w:val="1"/>
      <w:numFmt w:val="bullet"/>
      <w:lvlText w:val=""/>
      <w:lvlJc w:val="left"/>
      <w:pPr>
        <w:ind w:left="6840" w:hanging="360"/>
      </w:pPr>
      <w:rPr>
        <w:rFonts w:ascii="Wingdings" w:hAnsi="Wingdings" w:hint="default"/>
      </w:rPr>
    </w:lvl>
  </w:abstractNum>
  <w:abstractNum w:abstractNumId="7"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7A1169A"/>
    <w:multiLevelType w:val="hybridMultilevel"/>
    <w:tmpl w:val="FFFFFFFF"/>
    <w:lvl w:ilvl="0" w:tplc="9A8EAF5A">
      <w:start w:val="1"/>
      <w:numFmt w:val="bullet"/>
      <w:lvlText w:val=""/>
      <w:lvlJc w:val="left"/>
      <w:pPr>
        <w:ind w:left="1080" w:hanging="360"/>
      </w:pPr>
      <w:rPr>
        <w:rFonts w:ascii="Symbol" w:hAnsi="Symbol" w:hint="default"/>
      </w:rPr>
    </w:lvl>
    <w:lvl w:ilvl="1" w:tplc="9B906032">
      <w:start w:val="1"/>
      <w:numFmt w:val="bullet"/>
      <w:lvlText w:val="o"/>
      <w:lvlJc w:val="left"/>
      <w:pPr>
        <w:ind w:left="1800" w:hanging="360"/>
      </w:pPr>
      <w:rPr>
        <w:rFonts w:ascii="Courier New" w:hAnsi="Courier New" w:hint="default"/>
      </w:rPr>
    </w:lvl>
    <w:lvl w:ilvl="2" w:tplc="BDFE51B0">
      <w:start w:val="1"/>
      <w:numFmt w:val="bullet"/>
      <w:lvlText w:val=""/>
      <w:lvlJc w:val="left"/>
      <w:pPr>
        <w:ind w:left="2520" w:hanging="360"/>
      </w:pPr>
      <w:rPr>
        <w:rFonts w:ascii="Wingdings" w:hAnsi="Wingdings" w:hint="default"/>
      </w:rPr>
    </w:lvl>
    <w:lvl w:ilvl="3" w:tplc="58367756">
      <w:start w:val="1"/>
      <w:numFmt w:val="bullet"/>
      <w:lvlText w:val=""/>
      <w:lvlJc w:val="left"/>
      <w:pPr>
        <w:ind w:left="3240" w:hanging="360"/>
      </w:pPr>
      <w:rPr>
        <w:rFonts w:ascii="Symbol" w:hAnsi="Symbol" w:hint="default"/>
      </w:rPr>
    </w:lvl>
    <w:lvl w:ilvl="4" w:tplc="89B6A06C">
      <w:start w:val="1"/>
      <w:numFmt w:val="bullet"/>
      <w:lvlText w:val="o"/>
      <w:lvlJc w:val="left"/>
      <w:pPr>
        <w:ind w:left="3960" w:hanging="360"/>
      </w:pPr>
      <w:rPr>
        <w:rFonts w:ascii="Courier New" w:hAnsi="Courier New" w:hint="default"/>
      </w:rPr>
    </w:lvl>
    <w:lvl w:ilvl="5" w:tplc="CDFE28D0">
      <w:start w:val="1"/>
      <w:numFmt w:val="bullet"/>
      <w:lvlText w:val=""/>
      <w:lvlJc w:val="left"/>
      <w:pPr>
        <w:ind w:left="4680" w:hanging="360"/>
      </w:pPr>
      <w:rPr>
        <w:rFonts w:ascii="Wingdings" w:hAnsi="Wingdings" w:hint="default"/>
      </w:rPr>
    </w:lvl>
    <w:lvl w:ilvl="6" w:tplc="3530F5B6">
      <w:start w:val="1"/>
      <w:numFmt w:val="bullet"/>
      <w:lvlText w:val=""/>
      <w:lvlJc w:val="left"/>
      <w:pPr>
        <w:ind w:left="5400" w:hanging="360"/>
      </w:pPr>
      <w:rPr>
        <w:rFonts w:ascii="Symbol" w:hAnsi="Symbol" w:hint="default"/>
      </w:rPr>
    </w:lvl>
    <w:lvl w:ilvl="7" w:tplc="114868BC">
      <w:start w:val="1"/>
      <w:numFmt w:val="bullet"/>
      <w:lvlText w:val="o"/>
      <w:lvlJc w:val="left"/>
      <w:pPr>
        <w:ind w:left="6120" w:hanging="360"/>
      </w:pPr>
      <w:rPr>
        <w:rFonts w:ascii="Courier New" w:hAnsi="Courier New" w:hint="default"/>
      </w:rPr>
    </w:lvl>
    <w:lvl w:ilvl="8" w:tplc="875EA56C">
      <w:start w:val="1"/>
      <w:numFmt w:val="bullet"/>
      <w:lvlText w:val=""/>
      <w:lvlJc w:val="left"/>
      <w:pPr>
        <w:ind w:left="6840" w:hanging="360"/>
      </w:pPr>
      <w:rPr>
        <w:rFonts w:ascii="Wingdings" w:hAnsi="Wingdings" w:hint="default"/>
      </w:rPr>
    </w:lvl>
  </w:abstractNum>
  <w:abstractNum w:abstractNumId="9" w15:restartNumberingAfterBreak="0">
    <w:nsid w:val="4FA7A185"/>
    <w:multiLevelType w:val="hybridMultilevel"/>
    <w:tmpl w:val="FFFFFFFF"/>
    <w:lvl w:ilvl="0" w:tplc="B8B47AFE">
      <w:start w:val="1"/>
      <w:numFmt w:val="bullet"/>
      <w:lvlText w:val=""/>
      <w:lvlJc w:val="left"/>
      <w:pPr>
        <w:ind w:left="1080" w:hanging="360"/>
      </w:pPr>
      <w:rPr>
        <w:rFonts w:ascii="Symbol" w:hAnsi="Symbol" w:hint="default"/>
      </w:rPr>
    </w:lvl>
    <w:lvl w:ilvl="1" w:tplc="DA6AAB74">
      <w:start w:val="1"/>
      <w:numFmt w:val="bullet"/>
      <w:lvlText w:val="o"/>
      <w:lvlJc w:val="left"/>
      <w:pPr>
        <w:ind w:left="1800" w:hanging="360"/>
      </w:pPr>
      <w:rPr>
        <w:rFonts w:ascii="Courier New" w:hAnsi="Courier New" w:hint="default"/>
      </w:rPr>
    </w:lvl>
    <w:lvl w:ilvl="2" w:tplc="2814EE38">
      <w:start w:val="1"/>
      <w:numFmt w:val="bullet"/>
      <w:lvlText w:val=""/>
      <w:lvlJc w:val="left"/>
      <w:pPr>
        <w:ind w:left="2520" w:hanging="360"/>
      </w:pPr>
      <w:rPr>
        <w:rFonts w:ascii="Wingdings" w:hAnsi="Wingdings" w:hint="default"/>
      </w:rPr>
    </w:lvl>
    <w:lvl w:ilvl="3" w:tplc="80B8742C">
      <w:start w:val="1"/>
      <w:numFmt w:val="bullet"/>
      <w:lvlText w:val=""/>
      <w:lvlJc w:val="left"/>
      <w:pPr>
        <w:ind w:left="3240" w:hanging="360"/>
      </w:pPr>
      <w:rPr>
        <w:rFonts w:ascii="Symbol" w:hAnsi="Symbol" w:hint="default"/>
      </w:rPr>
    </w:lvl>
    <w:lvl w:ilvl="4" w:tplc="210ACF76">
      <w:start w:val="1"/>
      <w:numFmt w:val="bullet"/>
      <w:lvlText w:val="o"/>
      <w:lvlJc w:val="left"/>
      <w:pPr>
        <w:ind w:left="3960" w:hanging="360"/>
      </w:pPr>
      <w:rPr>
        <w:rFonts w:ascii="Courier New" w:hAnsi="Courier New" w:hint="default"/>
      </w:rPr>
    </w:lvl>
    <w:lvl w:ilvl="5" w:tplc="6D1AEB3C">
      <w:start w:val="1"/>
      <w:numFmt w:val="bullet"/>
      <w:lvlText w:val=""/>
      <w:lvlJc w:val="left"/>
      <w:pPr>
        <w:ind w:left="4680" w:hanging="360"/>
      </w:pPr>
      <w:rPr>
        <w:rFonts w:ascii="Wingdings" w:hAnsi="Wingdings" w:hint="default"/>
      </w:rPr>
    </w:lvl>
    <w:lvl w:ilvl="6" w:tplc="F96EA0F8">
      <w:start w:val="1"/>
      <w:numFmt w:val="bullet"/>
      <w:lvlText w:val=""/>
      <w:lvlJc w:val="left"/>
      <w:pPr>
        <w:ind w:left="5400" w:hanging="360"/>
      </w:pPr>
      <w:rPr>
        <w:rFonts w:ascii="Symbol" w:hAnsi="Symbol" w:hint="default"/>
      </w:rPr>
    </w:lvl>
    <w:lvl w:ilvl="7" w:tplc="BC42A5D4">
      <w:start w:val="1"/>
      <w:numFmt w:val="bullet"/>
      <w:lvlText w:val="o"/>
      <w:lvlJc w:val="left"/>
      <w:pPr>
        <w:ind w:left="6120" w:hanging="360"/>
      </w:pPr>
      <w:rPr>
        <w:rFonts w:ascii="Courier New" w:hAnsi="Courier New" w:hint="default"/>
      </w:rPr>
    </w:lvl>
    <w:lvl w:ilvl="8" w:tplc="4A3AEF72">
      <w:start w:val="1"/>
      <w:numFmt w:val="bullet"/>
      <w:lvlText w:val=""/>
      <w:lvlJc w:val="left"/>
      <w:pPr>
        <w:ind w:left="6840" w:hanging="360"/>
      </w:pPr>
      <w:rPr>
        <w:rFonts w:ascii="Wingdings" w:hAnsi="Wingdings" w:hint="default"/>
      </w:rPr>
    </w:lvl>
  </w:abstractNum>
  <w:abstractNum w:abstractNumId="10" w15:restartNumberingAfterBreak="0">
    <w:nsid w:val="67F1C1C1"/>
    <w:multiLevelType w:val="hybridMultilevel"/>
    <w:tmpl w:val="FFFFFFFF"/>
    <w:lvl w:ilvl="0" w:tplc="D472CB78">
      <w:start w:val="1"/>
      <w:numFmt w:val="bullet"/>
      <w:lvlText w:val=""/>
      <w:lvlJc w:val="left"/>
      <w:pPr>
        <w:ind w:left="1080" w:hanging="360"/>
      </w:pPr>
      <w:rPr>
        <w:rFonts w:ascii="Symbol" w:hAnsi="Symbol" w:hint="default"/>
      </w:rPr>
    </w:lvl>
    <w:lvl w:ilvl="1" w:tplc="5EF6A23A">
      <w:start w:val="1"/>
      <w:numFmt w:val="bullet"/>
      <w:lvlText w:val="o"/>
      <w:lvlJc w:val="left"/>
      <w:pPr>
        <w:ind w:left="1800" w:hanging="360"/>
      </w:pPr>
      <w:rPr>
        <w:rFonts w:ascii="Courier New" w:hAnsi="Courier New" w:hint="default"/>
      </w:rPr>
    </w:lvl>
    <w:lvl w:ilvl="2" w:tplc="38B854E8">
      <w:start w:val="1"/>
      <w:numFmt w:val="bullet"/>
      <w:lvlText w:val=""/>
      <w:lvlJc w:val="left"/>
      <w:pPr>
        <w:ind w:left="2520" w:hanging="360"/>
      </w:pPr>
      <w:rPr>
        <w:rFonts w:ascii="Wingdings" w:hAnsi="Wingdings" w:hint="default"/>
      </w:rPr>
    </w:lvl>
    <w:lvl w:ilvl="3" w:tplc="CC22E890">
      <w:start w:val="1"/>
      <w:numFmt w:val="bullet"/>
      <w:lvlText w:val=""/>
      <w:lvlJc w:val="left"/>
      <w:pPr>
        <w:ind w:left="3240" w:hanging="360"/>
      </w:pPr>
      <w:rPr>
        <w:rFonts w:ascii="Symbol" w:hAnsi="Symbol" w:hint="default"/>
      </w:rPr>
    </w:lvl>
    <w:lvl w:ilvl="4" w:tplc="6C36BF86">
      <w:start w:val="1"/>
      <w:numFmt w:val="bullet"/>
      <w:lvlText w:val="o"/>
      <w:lvlJc w:val="left"/>
      <w:pPr>
        <w:ind w:left="3960" w:hanging="360"/>
      </w:pPr>
      <w:rPr>
        <w:rFonts w:ascii="Courier New" w:hAnsi="Courier New" w:hint="default"/>
      </w:rPr>
    </w:lvl>
    <w:lvl w:ilvl="5" w:tplc="FF4A6AB0">
      <w:start w:val="1"/>
      <w:numFmt w:val="bullet"/>
      <w:lvlText w:val=""/>
      <w:lvlJc w:val="left"/>
      <w:pPr>
        <w:ind w:left="4680" w:hanging="360"/>
      </w:pPr>
      <w:rPr>
        <w:rFonts w:ascii="Wingdings" w:hAnsi="Wingdings" w:hint="default"/>
      </w:rPr>
    </w:lvl>
    <w:lvl w:ilvl="6" w:tplc="5E7E8E1A">
      <w:start w:val="1"/>
      <w:numFmt w:val="bullet"/>
      <w:lvlText w:val=""/>
      <w:lvlJc w:val="left"/>
      <w:pPr>
        <w:ind w:left="5400" w:hanging="360"/>
      </w:pPr>
      <w:rPr>
        <w:rFonts w:ascii="Symbol" w:hAnsi="Symbol" w:hint="default"/>
      </w:rPr>
    </w:lvl>
    <w:lvl w:ilvl="7" w:tplc="ED8E14A8">
      <w:start w:val="1"/>
      <w:numFmt w:val="bullet"/>
      <w:lvlText w:val="o"/>
      <w:lvlJc w:val="left"/>
      <w:pPr>
        <w:ind w:left="6120" w:hanging="360"/>
      </w:pPr>
      <w:rPr>
        <w:rFonts w:ascii="Courier New" w:hAnsi="Courier New" w:hint="default"/>
      </w:rPr>
    </w:lvl>
    <w:lvl w:ilvl="8" w:tplc="B3565B04">
      <w:start w:val="1"/>
      <w:numFmt w:val="bullet"/>
      <w:lvlText w:val=""/>
      <w:lvlJc w:val="left"/>
      <w:pPr>
        <w:ind w:left="6840" w:hanging="360"/>
      </w:pPr>
      <w:rPr>
        <w:rFonts w:ascii="Wingdings" w:hAnsi="Wingdings" w:hint="default"/>
      </w:rPr>
    </w:lvl>
  </w:abstractNum>
  <w:abstractNum w:abstractNumId="11"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1219979924">
    <w:abstractNumId w:val="3"/>
  </w:num>
  <w:num w:numId="3" w16cid:durableId="344016416">
    <w:abstractNumId w:val="11"/>
  </w:num>
  <w:num w:numId="4" w16cid:durableId="1333414133">
    <w:abstractNumId w:val="7"/>
  </w:num>
  <w:num w:numId="5" w16cid:durableId="613293324">
    <w:abstractNumId w:val="1"/>
  </w:num>
  <w:num w:numId="6" w16cid:durableId="1955939826">
    <w:abstractNumId w:val="5"/>
  </w:num>
  <w:num w:numId="7" w16cid:durableId="478501069">
    <w:abstractNumId w:val="4"/>
  </w:num>
  <w:num w:numId="8" w16cid:durableId="675035988">
    <w:abstractNumId w:val="2"/>
  </w:num>
  <w:num w:numId="9" w16cid:durableId="12070440">
    <w:abstractNumId w:val="9"/>
  </w:num>
  <w:num w:numId="10" w16cid:durableId="1127163861">
    <w:abstractNumId w:val="6"/>
  </w:num>
  <w:num w:numId="11" w16cid:durableId="1470199462">
    <w:abstractNumId w:val="8"/>
  </w:num>
  <w:num w:numId="12" w16cid:durableId="151880909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00ADF"/>
    <w:rsid w:val="00000C42"/>
    <w:rsid w:val="00000F30"/>
    <w:rsid w:val="0000111D"/>
    <w:rsid w:val="00001952"/>
    <w:rsid w:val="000024CD"/>
    <w:rsid w:val="000043F3"/>
    <w:rsid w:val="00006453"/>
    <w:rsid w:val="000067D9"/>
    <w:rsid w:val="00006E88"/>
    <w:rsid w:val="00006ED1"/>
    <w:rsid w:val="000075CA"/>
    <w:rsid w:val="00010FED"/>
    <w:rsid w:val="00011DCB"/>
    <w:rsid w:val="000120C9"/>
    <w:rsid w:val="00012A34"/>
    <w:rsid w:val="000136AA"/>
    <w:rsid w:val="00014E37"/>
    <w:rsid w:val="00015A6C"/>
    <w:rsid w:val="00015D3B"/>
    <w:rsid w:val="00016228"/>
    <w:rsid w:val="00017B1B"/>
    <w:rsid w:val="000206D7"/>
    <w:rsid w:val="0002157D"/>
    <w:rsid w:val="00021F98"/>
    <w:rsid w:val="00024E83"/>
    <w:rsid w:val="00026311"/>
    <w:rsid w:val="00026397"/>
    <w:rsid w:val="00027B8E"/>
    <w:rsid w:val="00031090"/>
    <w:rsid w:val="0003128B"/>
    <w:rsid w:val="000315FF"/>
    <w:rsid w:val="00031FEB"/>
    <w:rsid w:val="000336DD"/>
    <w:rsid w:val="00033C37"/>
    <w:rsid w:val="00035635"/>
    <w:rsid w:val="000361C5"/>
    <w:rsid w:val="000364F2"/>
    <w:rsid w:val="000366EE"/>
    <w:rsid w:val="00036847"/>
    <w:rsid w:val="00036AAD"/>
    <w:rsid w:val="0004117A"/>
    <w:rsid w:val="00042D32"/>
    <w:rsid w:val="00042E51"/>
    <w:rsid w:val="000438D9"/>
    <w:rsid w:val="00044F4B"/>
    <w:rsid w:val="00044F9A"/>
    <w:rsid w:val="000471CD"/>
    <w:rsid w:val="00047896"/>
    <w:rsid w:val="00047BD0"/>
    <w:rsid w:val="0005021E"/>
    <w:rsid w:val="0005034B"/>
    <w:rsid w:val="00051239"/>
    <w:rsid w:val="000568F1"/>
    <w:rsid w:val="00057242"/>
    <w:rsid w:val="00057981"/>
    <w:rsid w:val="00057E56"/>
    <w:rsid w:val="000601E9"/>
    <w:rsid w:val="00060463"/>
    <w:rsid w:val="0006167E"/>
    <w:rsid w:val="00062CF3"/>
    <w:rsid w:val="0006311C"/>
    <w:rsid w:val="000637C4"/>
    <w:rsid w:val="00063E76"/>
    <w:rsid w:val="000641A1"/>
    <w:rsid w:val="00064349"/>
    <w:rsid w:val="00065D74"/>
    <w:rsid w:val="00066803"/>
    <w:rsid w:val="000679EE"/>
    <w:rsid w:val="0007052A"/>
    <w:rsid w:val="00070AAD"/>
    <w:rsid w:val="00071192"/>
    <w:rsid w:val="000714A0"/>
    <w:rsid w:val="00071504"/>
    <w:rsid w:val="00071920"/>
    <w:rsid w:val="000723C3"/>
    <w:rsid w:val="00072E63"/>
    <w:rsid w:val="0007308B"/>
    <w:rsid w:val="00073106"/>
    <w:rsid w:val="000737B3"/>
    <w:rsid w:val="00073D39"/>
    <w:rsid w:val="0007502F"/>
    <w:rsid w:val="0007521F"/>
    <w:rsid w:val="000763A3"/>
    <w:rsid w:val="0007799F"/>
    <w:rsid w:val="00080172"/>
    <w:rsid w:val="00080362"/>
    <w:rsid w:val="00080867"/>
    <w:rsid w:val="000812AF"/>
    <w:rsid w:val="00082A3B"/>
    <w:rsid w:val="00082AE9"/>
    <w:rsid w:val="00083090"/>
    <w:rsid w:val="00083B5F"/>
    <w:rsid w:val="00086756"/>
    <w:rsid w:val="00086E53"/>
    <w:rsid w:val="00086F2A"/>
    <w:rsid w:val="000875D2"/>
    <w:rsid w:val="00092004"/>
    <w:rsid w:val="00092339"/>
    <w:rsid w:val="000932AD"/>
    <w:rsid w:val="00093576"/>
    <w:rsid w:val="000938F7"/>
    <w:rsid w:val="00095640"/>
    <w:rsid w:val="00095BC9"/>
    <w:rsid w:val="000963A0"/>
    <w:rsid w:val="000978DD"/>
    <w:rsid w:val="00097A62"/>
    <w:rsid w:val="00097DD4"/>
    <w:rsid w:val="000A07E1"/>
    <w:rsid w:val="000A0A85"/>
    <w:rsid w:val="000A2017"/>
    <w:rsid w:val="000A20B5"/>
    <w:rsid w:val="000A22DB"/>
    <w:rsid w:val="000A25F0"/>
    <w:rsid w:val="000A38A3"/>
    <w:rsid w:val="000A38F7"/>
    <w:rsid w:val="000A4DFC"/>
    <w:rsid w:val="000A5D65"/>
    <w:rsid w:val="000A65FD"/>
    <w:rsid w:val="000A6ED8"/>
    <w:rsid w:val="000A7C6D"/>
    <w:rsid w:val="000B3F3E"/>
    <w:rsid w:val="000B4C70"/>
    <w:rsid w:val="000B50BF"/>
    <w:rsid w:val="000B51FB"/>
    <w:rsid w:val="000B6932"/>
    <w:rsid w:val="000B6DB3"/>
    <w:rsid w:val="000C003B"/>
    <w:rsid w:val="000C0480"/>
    <w:rsid w:val="000C1E9F"/>
    <w:rsid w:val="000C2BAF"/>
    <w:rsid w:val="000C2FA8"/>
    <w:rsid w:val="000C4646"/>
    <w:rsid w:val="000C5891"/>
    <w:rsid w:val="000C58C2"/>
    <w:rsid w:val="000C78C6"/>
    <w:rsid w:val="000D06FF"/>
    <w:rsid w:val="000D0F13"/>
    <w:rsid w:val="000D18B3"/>
    <w:rsid w:val="000D1AEF"/>
    <w:rsid w:val="000D20D8"/>
    <w:rsid w:val="000D2125"/>
    <w:rsid w:val="000D2E83"/>
    <w:rsid w:val="000D303E"/>
    <w:rsid w:val="000D44D9"/>
    <w:rsid w:val="000D4BF4"/>
    <w:rsid w:val="000D50F3"/>
    <w:rsid w:val="000D54DC"/>
    <w:rsid w:val="000D588C"/>
    <w:rsid w:val="000D5B6D"/>
    <w:rsid w:val="000D5D88"/>
    <w:rsid w:val="000D6576"/>
    <w:rsid w:val="000E0ACB"/>
    <w:rsid w:val="000E1C06"/>
    <w:rsid w:val="000E2DC6"/>
    <w:rsid w:val="000E3080"/>
    <w:rsid w:val="000E35C3"/>
    <w:rsid w:val="000E3CEE"/>
    <w:rsid w:val="000E466E"/>
    <w:rsid w:val="000E4F66"/>
    <w:rsid w:val="000E5B82"/>
    <w:rsid w:val="000E5C70"/>
    <w:rsid w:val="000E6763"/>
    <w:rsid w:val="000F007C"/>
    <w:rsid w:val="000F08AA"/>
    <w:rsid w:val="000F0B3C"/>
    <w:rsid w:val="000F17C9"/>
    <w:rsid w:val="000F19AD"/>
    <w:rsid w:val="000F1CB0"/>
    <w:rsid w:val="000F408F"/>
    <w:rsid w:val="000F46F7"/>
    <w:rsid w:val="000F4A34"/>
    <w:rsid w:val="000F4E8B"/>
    <w:rsid w:val="000F59BF"/>
    <w:rsid w:val="000F624C"/>
    <w:rsid w:val="000F7187"/>
    <w:rsid w:val="000F783F"/>
    <w:rsid w:val="000F7E4A"/>
    <w:rsid w:val="000F7E53"/>
    <w:rsid w:val="001008A4"/>
    <w:rsid w:val="0010104E"/>
    <w:rsid w:val="001016B7"/>
    <w:rsid w:val="00104023"/>
    <w:rsid w:val="00104466"/>
    <w:rsid w:val="0010483E"/>
    <w:rsid w:val="00104DCB"/>
    <w:rsid w:val="0010555E"/>
    <w:rsid w:val="00105C26"/>
    <w:rsid w:val="00106244"/>
    <w:rsid w:val="0010682D"/>
    <w:rsid w:val="00106ACC"/>
    <w:rsid w:val="00106FC5"/>
    <w:rsid w:val="0010726C"/>
    <w:rsid w:val="0011054F"/>
    <w:rsid w:val="001111A2"/>
    <w:rsid w:val="00111D69"/>
    <w:rsid w:val="00111E87"/>
    <w:rsid w:val="00111F0A"/>
    <w:rsid w:val="0011316D"/>
    <w:rsid w:val="00114B38"/>
    <w:rsid w:val="00116056"/>
    <w:rsid w:val="001160B8"/>
    <w:rsid w:val="0011699B"/>
    <w:rsid w:val="00116D2C"/>
    <w:rsid w:val="001200C8"/>
    <w:rsid w:val="001202FD"/>
    <w:rsid w:val="00121C8D"/>
    <w:rsid w:val="0012243D"/>
    <w:rsid w:val="00123D09"/>
    <w:rsid w:val="00123F82"/>
    <w:rsid w:val="00125440"/>
    <w:rsid w:val="0012558F"/>
    <w:rsid w:val="00126002"/>
    <w:rsid w:val="001273E8"/>
    <w:rsid w:val="0012774C"/>
    <w:rsid w:val="00130546"/>
    <w:rsid w:val="001321D8"/>
    <w:rsid w:val="00132DC9"/>
    <w:rsid w:val="00133384"/>
    <w:rsid w:val="00133A36"/>
    <w:rsid w:val="00135040"/>
    <w:rsid w:val="001354D7"/>
    <w:rsid w:val="001356C8"/>
    <w:rsid w:val="00135D22"/>
    <w:rsid w:val="0013623F"/>
    <w:rsid w:val="00136EEF"/>
    <w:rsid w:val="001401CE"/>
    <w:rsid w:val="00141A62"/>
    <w:rsid w:val="00142717"/>
    <w:rsid w:val="001429E0"/>
    <w:rsid w:val="00145644"/>
    <w:rsid w:val="001460C5"/>
    <w:rsid w:val="001471FC"/>
    <w:rsid w:val="001508BA"/>
    <w:rsid w:val="00151081"/>
    <w:rsid w:val="0015267A"/>
    <w:rsid w:val="00152DA4"/>
    <w:rsid w:val="00154068"/>
    <w:rsid w:val="00156051"/>
    <w:rsid w:val="00157117"/>
    <w:rsid w:val="00160548"/>
    <w:rsid w:val="00161329"/>
    <w:rsid w:val="0016252A"/>
    <w:rsid w:val="001631E6"/>
    <w:rsid w:val="00164459"/>
    <w:rsid w:val="00164BC1"/>
    <w:rsid w:val="001653A6"/>
    <w:rsid w:val="0016588F"/>
    <w:rsid w:val="00165C8D"/>
    <w:rsid w:val="00166E67"/>
    <w:rsid w:val="00172857"/>
    <w:rsid w:val="0017299F"/>
    <w:rsid w:val="001737E4"/>
    <w:rsid w:val="001743AD"/>
    <w:rsid w:val="0017467F"/>
    <w:rsid w:val="0017573F"/>
    <w:rsid w:val="00175E1C"/>
    <w:rsid w:val="00176FA0"/>
    <w:rsid w:val="00177283"/>
    <w:rsid w:val="00180B7F"/>
    <w:rsid w:val="00182028"/>
    <w:rsid w:val="00182A1A"/>
    <w:rsid w:val="00182DDC"/>
    <w:rsid w:val="00183036"/>
    <w:rsid w:val="00183CBB"/>
    <w:rsid w:val="001850A2"/>
    <w:rsid w:val="00185C98"/>
    <w:rsid w:val="001902F4"/>
    <w:rsid w:val="00190B68"/>
    <w:rsid w:val="00191015"/>
    <w:rsid w:val="00191DBE"/>
    <w:rsid w:val="00192323"/>
    <w:rsid w:val="00192D4F"/>
    <w:rsid w:val="00193257"/>
    <w:rsid w:val="001933AF"/>
    <w:rsid w:val="00193B53"/>
    <w:rsid w:val="00194BBD"/>
    <w:rsid w:val="00195347"/>
    <w:rsid w:val="001975D8"/>
    <w:rsid w:val="001A19A0"/>
    <w:rsid w:val="001A2214"/>
    <w:rsid w:val="001A354F"/>
    <w:rsid w:val="001A4479"/>
    <w:rsid w:val="001A47C9"/>
    <w:rsid w:val="001A5D7D"/>
    <w:rsid w:val="001A6720"/>
    <w:rsid w:val="001A6B9B"/>
    <w:rsid w:val="001A737E"/>
    <w:rsid w:val="001B0047"/>
    <w:rsid w:val="001B0FA2"/>
    <w:rsid w:val="001B181A"/>
    <w:rsid w:val="001B32F5"/>
    <w:rsid w:val="001B35FF"/>
    <w:rsid w:val="001B3631"/>
    <w:rsid w:val="001B3FA9"/>
    <w:rsid w:val="001B44F6"/>
    <w:rsid w:val="001B47F6"/>
    <w:rsid w:val="001B4DE1"/>
    <w:rsid w:val="001B609F"/>
    <w:rsid w:val="001B60B6"/>
    <w:rsid w:val="001B6142"/>
    <w:rsid w:val="001B65C9"/>
    <w:rsid w:val="001B6693"/>
    <w:rsid w:val="001B6E00"/>
    <w:rsid w:val="001B74D2"/>
    <w:rsid w:val="001B7812"/>
    <w:rsid w:val="001B7DC4"/>
    <w:rsid w:val="001C17FC"/>
    <w:rsid w:val="001C1938"/>
    <w:rsid w:val="001C1F51"/>
    <w:rsid w:val="001C290C"/>
    <w:rsid w:val="001C2B71"/>
    <w:rsid w:val="001C2FEE"/>
    <w:rsid w:val="001C3589"/>
    <w:rsid w:val="001C3B28"/>
    <w:rsid w:val="001C46E5"/>
    <w:rsid w:val="001C6C04"/>
    <w:rsid w:val="001C73F0"/>
    <w:rsid w:val="001C7652"/>
    <w:rsid w:val="001C7A30"/>
    <w:rsid w:val="001D00FE"/>
    <w:rsid w:val="001D0105"/>
    <w:rsid w:val="001D096E"/>
    <w:rsid w:val="001D0AF4"/>
    <w:rsid w:val="001D0BAE"/>
    <w:rsid w:val="001D16AF"/>
    <w:rsid w:val="001D2219"/>
    <w:rsid w:val="001D26DB"/>
    <w:rsid w:val="001D3071"/>
    <w:rsid w:val="001D3A9B"/>
    <w:rsid w:val="001D4DAE"/>
    <w:rsid w:val="001D5871"/>
    <w:rsid w:val="001D6E31"/>
    <w:rsid w:val="001D7EA0"/>
    <w:rsid w:val="001E012E"/>
    <w:rsid w:val="001E05D8"/>
    <w:rsid w:val="001E0881"/>
    <w:rsid w:val="001E1563"/>
    <w:rsid w:val="001E16DC"/>
    <w:rsid w:val="001E29F5"/>
    <w:rsid w:val="001E3581"/>
    <w:rsid w:val="001E3E63"/>
    <w:rsid w:val="001E480A"/>
    <w:rsid w:val="001E4C54"/>
    <w:rsid w:val="001E53A0"/>
    <w:rsid w:val="001E62A0"/>
    <w:rsid w:val="001E65DB"/>
    <w:rsid w:val="001E71D2"/>
    <w:rsid w:val="001E74BD"/>
    <w:rsid w:val="001E799D"/>
    <w:rsid w:val="001F0975"/>
    <w:rsid w:val="001F128C"/>
    <w:rsid w:val="001F16DD"/>
    <w:rsid w:val="001F1FEA"/>
    <w:rsid w:val="001F23D3"/>
    <w:rsid w:val="001F2D9D"/>
    <w:rsid w:val="001F2E9A"/>
    <w:rsid w:val="001F3D7E"/>
    <w:rsid w:val="001F41BF"/>
    <w:rsid w:val="001F4379"/>
    <w:rsid w:val="001F4523"/>
    <w:rsid w:val="001F5A00"/>
    <w:rsid w:val="001F5C4F"/>
    <w:rsid w:val="001F6196"/>
    <w:rsid w:val="001F6A6D"/>
    <w:rsid w:val="002003D2"/>
    <w:rsid w:val="00200553"/>
    <w:rsid w:val="00201706"/>
    <w:rsid w:val="002017B5"/>
    <w:rsid w:val="002017BA"/>
    <w:rsid w:val="002019BF"/>
    <w:rsid w:val="00201DAC"/>
    <w:rsid w:val="00202452"/>
    <w:rsid w:val="00202F56"/>
    <w:rsid w:val="00203C0F"/>
    <w:rsid w:val="00204A0D"/>
    <w:rsid w:val="00204DE5"/>
    <w:rsid w:val="002052D7"/>
    <w:rsid w:val="00207CE7"/>
    <w:rsid w:val="0021030C"/>
    <w:rsid w:val="00210625"/>
    <w:rsid w:val="00210F4B"/>
    <w:rsid w:val="002128C9"/>
    <w:rsid w:val="002138D7"/>
    <w:rsid w:val="002142E0"/>
    <w:rsid w:val="002143EE"/>
    <w:rsid w:val="00214BA2"/>
    <w:rsid w:val="00214E98"/>
    <w:rsid w:val="00215752"/>
    <w:rsid w:val="00216151"/>
    <w:rsid w:val="00216EBA"/>
    <w:rsid w:val="00217E68"/>
    <w:rsid w:val="00217EB7"/>
    <w:rsid w:val="00220136"/>
    <w:rsid w:val="00222A7F"/>
    <w:rsid w:val="00222B17"/>
    <w:rsid w:val="0022410F"/>
    <w:rsid w:val="00224133"/>
    <w:rsid w:val="0022732B"/>
    <w:rsid w:val="00230F21"/>
    <w:rsid w:val="00233694"/>
    <w:rsid w:val="00233C2C"/>
    <w:rsid w:val="002349B6"/>
    <w:rsid w:val="00234C05"/>
    <w:rsid w:val="00235048"/>
    <w:rsid w:val="00235204"/>
    <w:rsid w:val="0023598E"/>
    <w:rsid w:val="0023650C"/>
    <w:rsid w:val="00236E02"/>
    <w:rsid w:val="00240977"/>
    <w:rsid w:val="00240E76"/>
    <w:rsid w:val="00241093"/>
    <w:rsid w:val="002415DE"/>
    <w:rsid w:val="00243412"/>
    <w:rsid w:val="0024378A"/>
    <w:rsid w:val="00243E94"/>
    <w:rsid w:val="00244562"/>
    <w:rsid w:val="002450F6"/>
    <w:rsid w:val="00245569"/>
    <w:rsid w:val="002456AA"/>
    <w:rsid w:val="00245A82"/>
    <w:rsid w:val="0024638F"/>
    <w:rsid w:val="002473E2"/>
    <w:rsid w:val="00250AF5"/>
    <w:rsid w:val="00251328"/>
    <w:rsid w:val="00251912"/>
    <w:rsid w:val="00251CDC"/>
    <w:rsid w:val="00252121"/>
    <w:rsid w:val="002522AE"/>
    <w:rsid w:val="002524CD"/>
    <w:rsid w:val="0025414C"/>
    <w:rsid w:val="00254625"/>
    <w:rsid w:val="00255014"/>
    <w:rsid w:val="002560B8"/>
    <w:rsid w:val="0025632F"/>
    <w:rsid w:val="00257761"/>
    <w:rsid w:val="00261CA7"/>
    <w:rsid w:val="0026390A"/>
    <w:rsid w:val="00263AB4"/>
    <w:rsid w:val="002640C1"/>
    <w:rsid w:val="002640CB"/>
    <w:rsid w:val="00264526"/>
    <w:rsid w:val="00264782"/>
    <w:rsid w:val="00264B5F"/>
    <w:rsid w:val="002650BA"/>
    <w:rsid w:val="002652F0"/>
    <w:rsid w:val="00265891"/>
    <w:rsid w:val="002664E0"/>
    <w:rsid w:val="0026687C"/>
    <w:rsid w:val="00267302"/>
    <w:rsid w:val="00267753"/>
    <w:rsid w:val="00270DC8"/>
    <w:rsid w:val="002730A9"/>
    <w:rsid w:val="00273B04"/>
    <w:rsid w:val="00274079"/>
    <w:rsid w:val="00274584"/>
    <w:rsid w:val="002746CC"/>
    <w:rsid w:val="00274AA5"/>
    <w:rsid w:val="00275AE6"/>
    <w:rsid w:val="00275B8D"/>
    <w:rsid w:val="00277B02"/>
    <w:rsid w:val="00281199"/>
    <w:rsid w:val="00281236"/>
    <w:rsid w:val="00283DD1"/>
    <w:rsid w:val="002841A9"/>
    <w:rsid w:val="002850F2"/>
    <w:rsid w:val="002860A5"/>
    <w:rsid w:val="00286726"/>
    <w:rsid w:val="00290795"/>
    <w:rsid w:val="0029086E"/>
    <w:rsid w:val="00291313"/>
    <w:rsid w:val="00291409"/>
    <w:rsid w:val="00291B2E"/>
    <w:rsid w:val="00291CE0"/>
    <w:rsid w:val="0029221B"/>
    <w:rsid w:val="00293447"/>
    <w:rsid w:val="00293788"/>
    <w:rsid w:val="0029572D"/>
    <w:rsid w:val="00296470"/>
    <w:rsid w:val="00296E6A"/>
    <w:rsid w:val="002A0743"/>
    <w:rsid w:val="002A163C"/>
    <w:rsid w:val="002A1E83"/>
    <w:rsid w:val="002A26AD"/>
    <w:rsid w:val="002A2A2D"/>
    <w:rsid w:val="002A3162"/>
    <w:rsid w:val="002A41B3"/>
    <w:rsid w:val="002A42E6"/>
    <w:rsid w:val="002A5D50"/>
    <w:rsid w:val="002A605B"/>
    <w:rsid w:val="002A6594"/>
    <w:rsid w:val="002A65B7"/>
    <w:rsid w:val="002A70A5"/>
    <w:rsid w:val="002A7B0F"/>
    <w:rsid w:val="002A7FE2"/>
    <w:rsid w:val="002B0F56"/>
    <w:rsid w:val="002B127D"/>
    <w:rsid w:val="002B1309"/>
    <w:rsid w:val="002B1362"/>
    <w:rsid w:val="002B24CD"/>
    <w:rsid w:val="002B258C"/>
    <w:rsid w:val="002B28C4"/>
    <w:rsid w:val="002B2C09"/>
    <w:rsid w:val="002B56D9"/>
    <w:rsid w:val="002B6206"/>
    <w:rsid w:val="002B6427"/>
    <w:rsid w:val="002B742F"/>
    <w:rsid w:val="002B7AAE"/>
    <w:rsid w:val="002C2B5C"/>
    <w:rsid w:val="002C42D5"/>
    <w:rsid w:val="002C4BE1"/>
    <w:rsid w:val="002C4FF6"/>
    <w:rsid w:val="002C600A"/>
    <w:rsid w:val="002C61D9"/>
    <w:rsid w:val="002C677B"/>
    <w:rsid w:val="002C68C4"/>
    <w:rsid w:val="002C7E4C"/>
    <w:rsid w:val="002D0C54"/>
    <w:rsid w:val="002D1A83"/>
    <w:rsid w:val="002D68FC"/>
    <w:rsid w:val="002D6F36"/>
    <w:rsid w:val="002D6FA2"/>
    <w:rsid w:val="002D7EAF"/>
    <w:rsid w:val="002E00B0"/>
    <w:rsid w:val="002E0454"/>
    <w:rsid w:val="002E0CD7"/>
    <w:rsid w:val="002E1E3D"/>
    <w:rsid w:val="002E21D9"/>
    <w:rsid w:val="002E294F"/>
    <w:rsid w:val="002E4923"/>
    <w:rsid w:val="002E5013"/>
    <w:rsid w:val="002E59A0"/>
    <w:rsid w:val="002E6D2B"/>
    <w:rsid w:val="002E6F99"/>
    <w:rsid w:val="002E73D8"/>
    <w:rsid w:val="002F0A44"/>
    <w:rsid w:val="002F1665"/>
    <w:rsid w:val="002F20DC"/>
    <w:rsid w:val="002F36C9"/>
    <w:rsid w:val="002F60AA"/>
    <w:rsid w:val="002F6279"/>
    <w:rsid w:val="002F6FC6"/>
    <w:rsid w:val="002F70B9"/>
    <w:rsid w:val="00302EEE"/>
    <w:rsid w:val="003031B0"/>
    <w:rsid w:val="00303430"/>
    <w:rsid w:val="0030459C"/>
    <w:rsid w:val="003065C9"/>
    <w:rsid w:val="00307613"/>
    <w:rsid w:val="0031019D"/>
    <w:rsid w:val="00310394"/>
    <w:rsid w:val="0031170C"/>
    <w:rsid w:val="00312544"/>
    <w:rsid w:val="0031273C"/>
    <w:rsid w:val="0031586A"/>
    <w:rsid w:val="00315B27"/>
    <w:rsid w:val="00315E91"/>
    <w:rsid w:val="00315EA4"/>
    <w:rsid w:val="003167AA"/>
    <w:rsid w:val="00320719"/>
    <w:rsid w:val="00320772"/>
    <w:rsid w:val="00321496"/>
    <w:rsid w:val="003215F3"/>
    <w:rsid w:val="00323495"/>
    <w:rsid w:val="003237FC"/>
    <w:rsid w:val="00325809"/>
    <w:rsid w:val="003266CD"/>
    <w:rsid w:val="00326702"/>
    <w:rsid w:val="00326CFB"/>
    <w:rsid w:val="003274A4"/>
    <w:rsid w:val="00327CF5"/>
    <w:rsid w:val="00330842"/>
    <w:rsid w:val="003327D0"/>
    <w:rsid w:val="00332B4C"/>
    <w:rsid w:val="00332CD0"/>
    <w:rsid w:val="00332F37"/>
    <w:rsid w:val="00333919"/>
    <w:rsid w:val="00336A2E"/>
    <w:rsid w:val="00337AD4"/>
    <w:rsid w:val="00337C28"/>
    <w:rsid w:val="00337DB4"/>
    <w:rsid w:val="003404DD"/>
    <w:rsid w:val="00341C8C"/>
    <w:rsid w:val="003431D6"/>
    <w:rsid w:val="0034351B"/>
    <w:rsid w:val="0034388B"/>
    <w:rsid w:val="00344723"/>
    <w:rsid w:val="0034557E"/>
    <w:rsid w:val="003460F6"/>
    <w:rsid w:val="0034660E"/>
    <w:rsid w:val="0034720F"/>
    <w:rsid w:val="00347224"/>
    <w:rsid w:val="003475E7"/>
    <w:rsid w:val="003476D7"/>
    <w:rsid w:val="003476F2"/>
    <w:rsid w:val="00347FA2"/>
    <w:rsid w:val="003508A7"/>
    <w:rsid w:val="00350F99"/>
    <w:rsid w:val="00351513"/>
    <w:rsid w:val="00352298"/>
    <w:rsid w:val="00352A56"/>
    <w:rsid w:val="00353EF8"/>
    <w:rsid w:val="00354DC2"/>
    <w:rsid w:val="0035523F"/>
    <w:rsid w:val="003558C7"/>
    <w:rsid w:val="00356C60"/>
    <w:rsid w:val="00360620"/>
    <w:rsid w:val="0036291A"/>
    <w:rsid w:val="00362B8E"/>
    <w:rsid w:val="00365291"/>
    <w:rsid w:val="00366305"/>
    <w:rsid w:val="0036668C"/>
    <w:rsid w:val="00366AC5"/>
    <w:rsid w:val="00367027"/>
    <w:rsid w:val="00370518"/>
    <w:rsid w:val="00372D48"/>
    <w:rsid w:val="00373429"/>
    <w:rsid w:val="00373721"/>
    <w:rsid w:val="0037374D"/>
    <w:rsid w:val="00373A31"/>
    <w:rsid w:val="003746CB"/>
    <w:rsid w:val="00374F09"/>
    <w:rsid w:val="00375A39"/>
    <w:rsid w:val="0037706E"/>
    <w:rsid w:val="00377D08"/>
    <w:rsid w:val="00377E38"/>
    <w:rsid w:val="00381B71"/>
    <w:rsid w:val="00382077"/>
    <w:rsid w:val="00382236"/>
    <w:rsid w:val="003841AA"/>
    <w:rsid w:val="00384C91"/>
    <w:rsid w:val="00386C7A"/>
    <w:rsid w:val="00387E06"/>
    <w:rsid w:val="00390C27"/>
    <w:rsid w:val="0039137A"/>
    <w:rsid w:val="003914F4"/>
    <w:rsid w:val="00391523"/>
    <w:rsid w:val="0039312B"/>
    <w:rsid w:val="00393610"/>
    <w:rsid w:val="00393B92"/>
    <w:rsid w:val="0039400A"/>
    <w:rsid w:val="00394A18"/>
    <w:rsid w:val="00394CD8"/>
    <w:rsid w:val="00395223"/>
    <w:rsid w:val="00395462"/>
    <w:rsid w:val="0039560C"/>
    <w:rsid w:val="003959FE"/>
    <w:rsid w:val="0039657C"/>
    <w:rsid w:val="00396873"/>
    <w:rsid w:val="00396D08"/>
    <w:rsid w:val="003A0032"/>
    <w:rsid w:val="003A0510"/>
    <w:rsid w:val="003A0CF5"/>
    <w:rsid w:val="003A40EA"/>
    <w:rsid w:val="003A4738"/>
    <w:rsid w:val="003A598C"/>
    <w:rsid w:val="003B05B9"/>
    <w:rsid w:val="003B1316"/>
    <w:rsid w:val="003B1A76"/>
    <w:rsid w:val="003B3323"/>
    <w:rsid w:val="003B4717"/>
    <w:rsid w:val="003B5DD2"/>
    <w:rsid w:val="003B6556"/>
    <w:rsid w:val="003B6FAD"/>
    <w:rsid w:val="003B7C2E"/>
    <w:rsid w:val="003B7CC9"/>
    <w:rsid w:val="003C044E"/>
    <w:rsid w:val="003C2D79"/>
    <w:rsid w:val="003C3F62"/>
    <w:rsid w:val="003C4426"/>
    <w:rsid w:val="003C4C25"/>
    <w:rsid w:val="003C58BB"/>
    <w:rsid w:val="003C60AC"/>
    <w:rsid w:val="003C6DDE"/>
    <w:rsid w:val="003C6DFA"/>
    <w:rsid w:val="003C7336"/>
    <w:rsid w:val="003C7B08"/>
    <w:rsid w:val="003C7B57"/>
    <w:rsid w:val="003D1967"/>
    <w:rsid w:val="003D3415"/>
    <w:rsid w:val="003D3570"/>
    <w:rsid w:val="003D3E84"/>
    <w:rsid w:val="003D4EBB"/>
    <w:rsid w:val="003D5926"/>
    <w:rsid w:val="003D63D1"/>
    <w:rsid w:val="003D646C"/>
    <w:rsid w:val="003D64F1"/>
    <w:rsid w:val="003D70C5"/>
    <w:rsid w:val="003D7C93"/>
    <w:rsid w:val="003D7FCA"/>
    <w:rsid w:val="003E0AC7"/>
    <w:rsid w:val="003E0D26"/>
    <w:rsid w:val="003E156E"/>
    <w:rsid w:val="003E17DA"/>
    <w:rsid w:val="003E5033"/>
    <w:rsid w:val="003E5102"/>
    <w:rsid w:val="003E561C"/>
    <w:rsid w:val="003E6923"/>
    <w:rsid w:val="003E70DD"/>
    <w:rsid w:val="003E7319"/>
    <w:rsid w:val="003F05F9"/>
    <w:rsid w:val="003F0B00"/>
    <w:rsid w:val="003F24FE"/>
    <w:rsid w:val="003F27FA"/>
    <w:rsid w:val="003F4994"/>
    <w:rsid w:val="003F4FA5"/>
    <w:rsid w:val="003F5F5C"/>
    <w:rsid w:val="003F7B47"/>
    <w:rsid w:val="00400F28"/>
    <w:rsid w:val="004035FB"/>
    <w:rsid w:val="0040397D"/>
    <w:rsid w:val="00403A7E"/>
    <w:rsid w:val="00403A9A"/>
    <w:rsid w:val="00403AAD"/>
    <w:rsid w:val="00404800"/>
    <w:rsid w:val="00406025"/>
    <w:rsid w:val="004065FB"/>
    <w:rsid w:val="00406BFE"/>
    <w:rsid w:val="00407114"/>
    <w:rsid w:val="00407C1A"/>
    <w:rsid w:val="00407D58"/>
    <w:rsid w:val="004107CF"/>
    <w:rsid w:val="00412960"/>
    <w:rsid w:val="004137E6"/>
    <w:rsid w:val="0041510F"/>
    <w:rsid w:val="004161A4"/>
    <w:rsid w:val="00416724"/>
    <w:rsid w:val="00416C5C"/>
    <w:rsid w:val="004171E0"/>
    <w:rsid w:val="00417AC6"/>
    <w:rsid w:val="0042107B"/>
    <w:rsid w:val="004229CA"/>
    <w:rsid w:val="00422BED"/>
    <w:rsid w:val="00422C38"/>
    <w:rsid w:val="00425591"/>
    <w:rsid w:val="00425F9A"/>
    <w:rsid w:val="00426EF8"/>
    <w:rsid w:val="00427106"/>
    <w:rsid w:val="0042744E"/>
    <w:rsid w:val="00427532"/>
    <w:rsid w:val="00430482"/>
    <w:rsid w:val="00431385"/>
    <w:rsid w:val="00432453"/>
    <w:rsid w:val="004332E1"/>
    <w:rsid w:val="00433F9F"/>
    <w:rsid w:val="00434668"/>
    <w:rsid w:val="00434D34"/>
    <w:rsid w:val="004350FD"/>
    <w:rsid w:val="004356BD"/>
    <w:rsid w:val="00435AD0"/>
    <w:rsid w:val="00435B11"/>
    <w:rsid w:val="004365B6"/>
    <w:rsid w:val="00440EA3"/>
    <w:rsid w:val="004416D7"/>
    <w:rsid w:val="00442808"/>
    <w:rsid w:val="004433A3"/>
    <w:rsid w:val="00443638"/>
    <w:rsid w:val="00443BF8"/>
    <w:rsid w:val="00444087"/>
    <w:rsid w:val="004440CA"/>
    <w:rsid w:val="0044565D"/>
    <w:rsid w:val="00445A45"/>
    <w:rsid w:val="00445DAC"/>
    <w:rsid w:val="0044629F"/>
    <w:rsid w:val="0044722E"/>
    <w:rsid w:val="0045002D"/>
    <w:rsid w:val="0045291F"/>
    <w:rsid w:val="004529A4"/>
    <w:rsid w:val="00453655"/>
    <w:rsid w:val="00454B88"/>
    <w:rsid w:val="00454E9F"/>
    <w:rsid w:val="00454EAA"/>
    <w:rsid w:val="00454FCD"/>
    <w:rsid w:val="00455062"/>
    <w:rsid w:val="00455647"/>
    <w:rsid w:val="00455E97"/>
    <w:rsid w:val="00456C5E"/>
    <w:rsid w:val="00456FAC"/>
    <w:rsid w:val="004571D1"/>
    <w:rsid w:val="0045730C"/>
    <w:rsid w:val="004639DD"/>
    <w:rsid w:val="0046499E"/>
    <w:rsid w:val="00464B2D"/>
    <w:rsid w:val="00465A18"/>
    <w:rsid w:val="00466F75"/>
    <w:rsid w:val="00467D35"/>
    <w:rsid w:val="00470CC9"/>
    <w:rsid w:val="0047379D"/>
    <w:rsid w:val="00473979"/>
    <w:rsid w:val="00474747"/>
    <w:rsid w:val="00475947"/>
    <w:rsid w:val="00477305"/>
    <w:rsid w:val="00477E42"/>
    <w:rsid w:val="00480592"/>
    <w:rsid w:val="00480A2B"/>
    <w:rsid w:val="00481ABA"/>
    <w:rsid w:val="0048248E"/>
    <w:rsid w:val="00483C0C"/>
    <w:rsid w:val="00483D11"/>
    <w:rsid w:val="00484F86"/>
    <w:rsid w:val="004852B5"/>
    <w:rsid w:val="004859E2"/>
    <w:rsid w:val="00485B2A"/>
    <w:rsid w:val="00486865"/>
    <w:rsid w:val="00487507"/>
    <w:rsid w:val="00491275"/>
    <w:rsid w:val="00491FAE"/>
    <w:rsid w:val="00492289"/>
    <w:rsid w:val="00493793"/>
    <w:rsid w:val="00493941"/>
    <w:rsid w:val="0049426D"/>
    <w:rsid w:val="00494B98"/>
    <w:rsid w:val="00494D88"/>
    <w:rsid w:val="004952EE"/>
    <w:rsid w:val="004953AC"/>
    <w:rsid w:val="00495A53"/>
    <w:rsid w:val="00497BBF"/>
    <w:rsid w:val="004A0322"/>
    <w:rsid w:val="004A0C78"/>
    <w:rsid w:val="004A0EF7"/>
    <w:rsid w:val="004A1352"/>
    <w:rsid w:val="004A14B3"/>
    <w:rsid w:val="004A1E0E"/>
    <w:rsid w:val="004A20F1"/>
    <w:rsid w:val="004A3B02"/>
    <w:rsid w:val="004A3B60"/>
    <w:rsid w:val="004A4D21"/>
    <w:rsid w:val="004A50B9"/>
    <w:rsid w:val="004A5156"/>
    <w:rsid w:val="004A5BBB"/>
    <w:rsid w:val="004A5E16"/>
    <w:rsid w:val="004A6727"/>
    <w:rsid w:val="004B0408"/>
    <w:rsid w:val="004B0A9C"/>
    <w:rsid w:val="004B287F"/>
    <w:rsid w:val="004B39E1"/>
    <w:rsid w:val="004B4139"/>
    <w:rsid w:val="004B4601"/>
    <w:rsid w:val="004B4BBD"/>
    <w:rsid w:val="004B50F9"/>
    <w:rsid w:val="004B547D"/>
    <w:rsid w:val="004B638D"/>
    <w:rsid w:val="004C0589"/>
    <w:rsid w:val="004C0CE7"/>
    <w:rsid w:val="004C342D"/>
    <w:rsid w:val="004C4F6A"/>
    <w:rsid w:val="004C5F4B"/>
    <w:rsid w:val="004D1265"/>
    <w:rsid w:val="004D1E43"/>
    <w:rsid w:val="004D27AF"/>
    <w:rsid w:val="004D468F"/>
    <w:rsid w:val="004E0B38"/>
    <w:rsid w:val="004E0E48"/>
    <w:rsid w:val="004E1D62"/>
    <w:rsid w:val="004E33AE"/>
    <w:rsid w:val="004E3615"/>
    <w:rsid w:val="004E3A8A"/>
    <w:rsid w:val="004E3C6F"/>
    <w:rsid w:val="004E48DD"/>
    <w:rsid w:val="004E5019"/>
    <w:rsid w:val="004E5752"/>
    <w:rsid w:val="004E5831"/>
    <w:rsid w:val="004E695E"/>
    <w:rsid w:val="004E6EDB"/>
    <w:rsid w:val="004E7E67"/>
    <w:rsid w:val="004F04BF"/>
    <w:rsid w:val="004F0530"/>
    <w:rsid w:val="004F06C4"/>
    <w:rsid w:val="004F1740"/>
    <w:rsid w:val="004F3042"/>
    <w:rsid w:val="004F385E"/>
    <w:rsid w:val="004F38A9"/>
    <w:rsid w:val="004F552A"/>
    <w:rsid w:val="004F71A7"/>
    <w:rsid w:val="004F7705"/>
    <w:rsid w:val="00500F0D"/>
    <w:rsid w:val="0050115B"/>
    <w:rsid w:val="005021F8"/>
    <w:rsid w:val="00503279"/>
    <w:rsid w:val="005033B3"/>
    <w:rsid w:val="00503818"/>
    <w:rsid w:val="00503911"/>
    <w:rsid w:val="00503BD9"/>
    <w:rsid w:val="005049D9"/>
    <w:rsid w:val="00505642"/>
    <w:rsid w:val="00505C56"/>
    <w:rsid w:val="00506264"/>
    <w:rsid w:val="0050697B"/>
    <w:rsid w:val="005069E4"/>
    <w:rsid w:val="0050737F"/>
    <w:rsid w:val="00507B89"/>
    <w:rsid w:val="00511871"/>
    <w:rsid w:val="00512C2F"/>
    <w:rsid w:val="00513111"/>
    <w:rsid w:val="00513A06"/>
    <w:rsid w:val="00513EF5"/>
    <w:rsid w:val="005147E7"/>
    <w:rsid w:val="00514D76"/>
    <w:rsid w:val="00515228"/>
    <w:rsid w:val="00515A61"/>
    <w:rsid w:val="00516634"/>
    <w:rsid w:val="00517736"/>
    <w:rsid w:val="0052023A"/>
    <w:rsid w:val="005204BC"/>
    <w:rsid w:val="0052104C"/>
    <w:rsid w:val="005210CD"/>
    <w:rsid w:val="005217AC"/>
    <w:rsid w:val="00521E9D"/>
    <w:rsid w:val="0052259C"/>
    <w:rsid w:val="00523D69"/>
    <w:rsid w:val="00523D79"/>
    <w:rsid w:val="00524E87"/>
    <w:rsid w:val="0052541E"/>
    <w:rsid w:val="00525C59"/>
    <w:rsid w:val="005264D5"/>
    <w:rsid w:val="00527AB8"/>
    <w:rsid w:val="00527EEF"/>
    <w:rsid w:val="00530348"/>
    <w:rsid w:val="00530440"/>
    <w:rsid w:val="00531545"/>
    <w:rsid w:val="005335C9"/>
    <w:rsid w:val="0053361E"/>
    <w:rsid w:val="005336CB"/>
    <w:rsid w:val="00533EB4"/>
    <w:rsid w:val="00534EA5"/>
    <w:rsid w:val="0053507D"/>
    <w:rsid w:val="00535BC9"/>
    <w:rsid w:val="00535C31"/>
    <w:rsid w:val="005364A0"/>
    <w:rsid w:val="00537E73"/>
    <w:rsid w:val="00541352"/>
    <w:rsid w:val="005415F1"/>
    <w:rsid w:val="00541813"/>
    <w:rsid w:val="00541EFE"/>
    <w:rsid w:val="00542DA4"/>
    <w:rsid w:val="00542EDD"/>
    <w:rsid w:val="005435D5"/>
    <w:rsid w:val="00543BA9"/>
    <w:rsid w:val="00545806"/>
    <w:rsid w:val="005462C5"/>
    <w:rsid w:val="00546A87"/>
    <w:rsid w:val="0055105F"/>
    <w:rsid w:val="00552908"/>
    <w:rsid w:val="00556021"/>
    <w:rsid w:val="0055608F"/>
    <w:rsid w:val="00557190"/>
    <w:rsid w:val="00557344"/>
    <w:rsid w:val="0056102A"/>
    <w:rsid w:val="00561BBB"/>
    <w:rsid w:val="0056201D"/>
    <w:rsid w:val="005637A5"/>
    <w:rsid w:val="00563C64"/>
    <w:rsid w:val="00563E69"/>
    <w:rsid w:val="0056421B"/>
    <w:rsid w:val="0056498B"/>
    <w:rsid w:val="00564A4F"/>
    <w:rsid w:val="00564DE4"/>
    <w:rsid w:val="00567B76"/>
    <w:rsid w:val="005707DF"/>
    <w:rsid w:val="00570A60"/>
    <w:rsid w:val="00571A8E"/>
    <w:rsid w:val="0057408D"/>
    <w:rsid w:val="0057719A"/>
    <w:rsid w:val="0057794F"/>
    <w:rsid w:val="005804D6"/>
    <w:rsid w:val="00580777"/>
    <w:rsid w:val="00580870"/>
    <w:rsid w:val="00581489"/>
    <w:rsid w:val="00581743"/>
    <w:rsid w:val="00584C08"/>
    <w:rsid w:val="00584D64"/>
    <w:rsid w:val="00584FAF"/>
    <w:rsid w:val="00586167"/>
    <w:rsid w:val="0058691E"/>
    <w:rsid w:val="005877DA"/>
    <w:rsid w:val="0059073E"/>
    <w:rsid w:val="00590DB6"/>
    <w:rsid w:val="00591D29"/>
    <w:rsid w:val="00591E62"/>
    <w:rsid w:val="005920A4"/>
    <w:rsid w:val="0059248A"/>
    <w:rsid w:val="00592BE8"/>
    <w:rsid w:val="00592D6F"/>
    <w:rsid w:val="00593232"/>
    <w:rsid w:val="00594C32"/>
    <w:rsid w:val="005951FB"/>
    <w:rsid w:val="00595FAC"/>
    <w:rsid w:val="005A0101"/>
    <w:rsid w:val="005A059B"/>
    <w:rsid w:val="005A18F2"/>
    <w:rsid w:val="005A5763"/>
    <w:rsid w:val="005A5AF9"/>
    <w:rsid w:val="005A6143"/>
    <w:rsid w:val="005A7B45"/>
    <w:rsid w:val="005B208A"/>
    <w:rsid w:val="005B3126"/>
    <w:rsid w:val="005B334F"/>
    <w:rsid w:val="005B3493"/>
    <w:rsid w:val="005B3FF4"/>
    <w:rsid w:val="005B4F62"/>
    <w:rsid w:val="005B5EEB"/>
    <w:rsid w:val="005B6D7B"/>
    <w:rsid w:val="005B7195"/>
    <w:rsid w:val="005B7388"/>
    <w:rsid w:val="005C0F2E"/>
    <w:rsid w:val="005C18A4"/>
    <w:rsid w:val="005C3214"/>
    <w:rsid w:val="005C54D8"/>
    <w:rsid w:val="005C5681"/>
    <w:rsid w:val="005C650F"/>
    <w:rsid w:val="005C705A"/>
    <w:rsid w:val="005C76B8"/>
    <w:rsid w:val="005C7756"/>
    <w:rsid w:val="005C7DD6"/>
    <w:rsid w:val="005C7EAB"/>
    <w:rsid w:val="005D1455"/>
    <w:rsid w:val="005D1900"/>
    <w:rsid w:val="005D1C29"/>
    <w:rsid w:val="005D20B1"/>
    <w:rsid w:val="005D4275"/>
    <w:rsid w:val="005D4738"/>
    <w:rsid w:val="005D497D"/>
    <w:rsid w:val="005D6283"/>
    <w:rsid w:val="005D6941"/>
    <w:rsid w:val="005D7002"/>
    <w:rsid w:val="005D7449"/>
    <w:rsid w:val="005D7C7E"/>
    <w:rsid w:val="005E0A59"/>
    <w:rsid w:val="005E0DC0"/>
    <w:rsid w:val="005E0E97"/>
    <w:rsid w:val="005E1699"/>
    <w:rsid w:val="005E1ABE"/>
    <w:rsid w:val="005E1BFE"/>
    <w:rsid w:val="005E21DE"/>
    <w:rsid w:val="005E2BDE"/>
    <w:rsid w:val="005E3B3A"/>
    <w:rsid w:val="005E48CC"/>
    <w:rsid w:val="005E49AD"/>
    <w:rsid w:val="005E49D2"/>
    <w:rsid w:val="005E54F6"/>
    <w:rsid w:val="005E6486"/>
    <w:rsid w:val="005E6D52"/>
    <w:rsid w:val="005E786B"/>
    <w:rsid w:val="005E7912"/>
    <w:rsid w:val="005E79B1"/>
    <w:rsid w:val="005E7A06"/>
    <w:rsid w:val="005F0103"/>
    <w:rsid w:val="005F13FC"/>
    <w:rsid w:val="005F2284"/>
    <w:rsid w:val="005F2C86"/>
    <w:rsid w:val="005F4ADA"/>
    <w:rsid w:val="005F523C"/>
    <w:rsid w:val="005F5DA8"/>
    <w:rsid w:val="005F6681"/>
    <w:rsid w:val="005F6BFE"/>
    <w:rsid w:val="006019FC"/>
    <w:rsid w:val="00601B4B"/>
    <w:rsid w:val="00601BED"/>
    <w:rsid w:val="00601C83"/>
    <w:rsid w:val="00602653"/>
    <w:rsid w:val="00602828"/>
    <w:rsid w:val="006033A6"/>
    <w:rsid w:val="00604679"/>
    <w:rsid w:val="006047F9"/>
    <w:rsid w:val="00604938"/>
    <w:rsid w:val="0060637B"/>
    <w:rsid w:val="0060670F"/>
    <w:rsid w:val="00606CBD"/>
    <w:rsid w:val="006074F0"/>
    <w:rsid w:val="00607749"/>
    <w:rsid w:val="00611445"/>
    <w:rsid w:val="006120B1"/>
    <w:rsid w:val="00613722"/>
    <w:rsid w:val="00614920"/>
    <w:rsid w:val="00615CEA"/>
    <w:rsid w:val="00615F39"/>
    <w:rsid w:val="00616C9F"/>
    <w:rsid w:val="00620681"/>
    <w:rsid w:val="00621A80"/>
    <w:rsid w:val="00623257"/>
    <w:rsid w:val="00627E37"/>
    <w:rsid w:val="006304CD"/>
    <w:rsid w:val="00630619"/>
    <w:rsid w:val="00630ACC"/>
    <w:rsid w:val="006316F8"/>
    <w:rsid w:val="00631BE9"/>
    <w:rsid w:val="00633EF0"/>
    <w:rsid w:val="0063595D"/>
    <w:rsid w:val="00636E3F"/>
    <w:rsid w:val="006404F3"/>
    <w:rsid w:val="00640FDD"/>
    <w:rsid w:val="006414F9"/>
    <w:rsid w:val="006427EE"/>
    <w:rsid w:val="00643195"/>
    <w:rsid w:val="006431F0"/>
    <w:rsid w:val="0064443C"/>
    <w:rsid w:val="006446EC"/>
    <w:rsid w:val="00645ABD"/>
    <w:rsid w:val="006470A3"/>
    <w:rsid w:val="006479EB"/>
    <w:rsid w:val="00647E76"/>
    <w:rsid w:val="0065065E"/>
    <w:rsid w:val="00652084"/>
    <w:rsid w:val="00653AB5"/>
    <w:rsid w:val="00655CAA"/>
    <w:rsid w:val="0065620E"/>
    <w:rsid w:val="006563A1"/>
    <w:rsid w:val="00657526"/>
    <w:rsid w:val="006579EE"/>
    <w:rsid w:val="00657DC7"/>
    <w:rsid w:val="00660840"/>
    <w:rsid w:val="00660BFD"/>
    <w:rsid w:val="0066109D"/>
    <w:rsid w:val="0066219B"/>
    <w:rsid w:val="006621CF"/>
    <w:rsid w:val="0066276E"/>
    <w:rsid w:val="00663102"/>
    <w:rsid w:val="006638A0"/>
    <w:rsid w:val="00663B4C"/>
    <w:rsid w:val="00663E4E"/>
    <w:rsid w:val="00664E25"/>
    <w:rsid w:val="00664E7C"/>
    <w:rsid w:val="00666519"/>
    <w:rsid w:val="00667BA4"/>
    <w:rsid w:val="00670742"/>
    <w:rsid w:val="00670C08"/>
    <w:rsid w:val="006726CD"/>
    <w:rsid w:val="00672C43"/>
    <w:rsid w:val="006730DD"/>
    <w:rsid w:val="00673AC9"/>
    <w:rsid w:val="00673CC1"/>
    <w:rsid w:val="0067461F"/>
    <w:rsid w:val="00675BB6"/>
    <w:rsid w:val="00675E13"/>
    <w:rsid w:val="006763AC"/>
    <w:rsid w:val="006777EC"/>
    <w:rsid w:val="00680996"/>
    <w:rsid w:val="00681301"/>
    <w:rsid w:val="00681C6B"/>
    <w:rsid w:val="00681F95"/>
    <w:rsid w:val="0068228A"/>
    <w:rsid w:val="0068236B"/>
    <w:rsid w:val="00683106"/>
    <w:rsid w:val="00683182"/>
    <w:rsid w:val="00683458"/>
    <w:rsid w:val="00683A51"/>
    <w:rsid w:val="00683BB5"/>
    <w:rsid w:val="00683C02"/>
    <w:rsid w:val="0068438C"/>
    <w:rsid w:val="006843F5"/>
    <w:rsid w:val="00684866"/>
    <w:rsid w:val="00684DE0"/>
    <w:rsid w:val="00685DCD"/>
    <w:rsid w:val="00686E30"/>
    <w:rsid w:val="00686EDF"/>
    <w:rsid w:val="006879B2"/>
    <w:rsid w:val="00690121"/>
    <w:rsid w:val="006906D4"/>
    <w:rsid w:val="00691701"/>
    <w:rsid w:val="00692037"/>
    <w:rsid w:val="00693217"/>
    <w:rsid w:val="00693506"/>
    <w:rsid w:val="00693CC9"/>
    <w:rsid w:val="0069419C"/>
    <w:rsid w:val="006942C6"/>
    <w:rsid w:val="00694E62"/>
    <w:rsid w:val="00695E43"/>
    <w:rsid w:val="00696869"/>
    <w:rsid w:val="00697496"/>
    <w:rsid w:val="00697783"/>
    <w:rsid w:val="006A1193"/>
    <w:rsid w:val="006A1536"/>
    <w:rsid w:val="006A2940"/>
    <w:rsid w:val="006A480E"/>
    <w:rsid w:val="006A49FC"/>
    <w:rsid w:val="006A4CBB"/>
    <w:rsid w:val="006A64C3"/>
    <w:rsid w:val="006A6840"/>
    <w:rsid w:val="006A7EA8"/>
    <w:rsid w:val="006B0404"/>
    <w:rsid w:val="006B055F"/>
    <w:rsid w:val="006B17A4"/>
    <w:rsid w:val="006B2691"/>
    <w:rsid w:val="006B2A81"/>
    <w:rsid w:val="006B31C7"/>
    <w:rsid w:val="006B33F1"/>
    <w:rsid w:val="006B3B44"/>
    <w:rsid w:val="006B3C31"/>
    <w:rsid w:val="006B4BD4"/>
    <w:rsid w:val="006B4C08"/>
    <w:rsid w:val="006B4FFE"/>
    <w:rsid w:val="006B60A4"/>
    <w:rsid w:val="006B6F0C"/>
    <w:rsid w:val="006C0AF5"/>
    <w:rsid w:val="006C1955"/>
    <w:rsid w:val="006C374E"/>
    <w:rsid w:val="006C3B8A"/>
    <w:rsid w:val="006C4AA0"/>
    <w:rsid w:val="006C55FF"/>
    <w:rsid w:val="006C66E4"/>
    <w:rsid w:val="006C6C44"/>
    <w:rsid w:val="006C7247"/>
    <w:rsid w:val="006C79F7"/>
    <w:rsid w:val="006D35EE"/>
    <w:rsid w:val="006D3677"/>
    <w:rsid w:val="006D383A"/>
    <w:rsid w:val="006D550A"/>
    <w:rsid w:val="006D6874"/>
    <w:rsid w:val="006D727B"/>
    <w:rsid w:val="006D72BB"/>
    <w:rsid w:val="006D7946"/>
    <w:rsid w:val="006E0992"/>
    <w:rsid w:val="006E2057"/>
    <w:rsid w:val="006E21FF"/>
    <w:rsid w:val="006E24C9"/>
    <w:rsid w:val="006E2AB3"/>
    <w:rsid w:val="006E3547"/>
    <w:rsid w:val="006E354F"/>
    <w:rsid w:val="006E4A1D"/>
    <w:rsid w:val="006E57E7"/>
    <w:rsid w:val="006E64C7"/>
    <w:rsid w:val="006E6FA8"/>
    <w:rsid w:val="006E7734"/>
    <w:rsid w:val="006E793A"/>
    <w:rsid w:val="006F0022"/>
    <w:rsid w:val="006F046B"/>
    <w:rsid w:val="006F1DD7"/>
    <w:rsid w:val="006F2759"/>
    <w:rsid w:val="006F50C7"/>
    <w:rsid w:val="006F60F4"/>
    <w:rsid w:val="006F657E"/>
    <w:rsid w:val="007018D2"/>
    <w:rsid w:val="00702C55"/>
    <w:rsid w:val="007030B8"/>
    <w:rsid w:val="00703389"/>
    <w:rsid w:val="007049D5"/>
    <w:rsid w:val="00704EE5"/>
    <w:rsid w:val="0070512F"/>
    <w:rsid w:val="00706035"/>
    <w:rsid w:val="00706C70"/>
    <w:rsid w:val="00707CD6"/>
    <w:rsid w:val="00707EAB"/>
    <w:rsid w:val="00710626"/>
    <w:rsid w:val="00710887"/>
    <w:rsid w:val="00710DC7"/>
    <w:rsid w:val="00711082"/>
    <w:rsid w:val="00711B10"/>
    <w:rsid w:val="00712267"/>
    <w:rsid w:val="0071319A"/>
    <w:rsid w:val="0071328D"/>
    <w:rsid w:val="0071394A"/>
    <w:rsid w:val="00714EA4"/>
    <w:rsid w:val="00714F24"/>
    <w:rsid w:val="00715807"/>
    <w:rsid w:val="00715F5D"/>
    <w:rsid w:val="00716324"/>
    <w:rsid w:val="00716A93"/>
    <w:rsid w:val="00716E27"/>
    <w:rsid w:val="00722055"/>
    <w:rsid w:val="00723A13"/>
    <w:rsid w:val="00725B5F"/>
    <w:rsid w:val="00727093"/>
    <w:rsid w:val="007272BC"/>
    <w:rsid w:val="007274ED"/>
    <w:rsid w:val="00727767"/>
    <w:rsid w:val="00730A60"/>
    <w:rsid w:val="007320D4"/>
    <w:rsid w:val="007325CC"/>
    <w:rsid w:val="0073279C"/>
    <w:rsid w:val="00733BA7"/>
    <w:rsid w:val="00734073"/>
    <w:rsid w:val="00734455"/>
    <w:rsid w:val="00735240"/>
    <w:rsid w:val="007353BF"/>
    <w:rsid w:val="00735753"/>
    <w:rsid w:val="00735D37"/>
    <w:rsid w:val="00736C6B"/>
    <w:rsid w:val="0073723C"/>
    <w:rsid w:val="007407DB"/>
    <w:rsid w:val="007415C0"/>
    <w:rsid w:val="00741922"/>
    <w:rsid w:val="00742243"/>
    <w:rsid w:val="00742AF7"/>
    <w:rsid w:val="00742C61"/>
    <w:rsid w:val="0074366C"/>
    <w:rsid w:val="00743A38"/>
    <w:rsid w:val="00743A71"/>
    <w:rsid w:val="007444C0"/>
    <w:rsid w:val="0074637B"/>
    <w:rsid w:val="00747C6D"/>
    <w:rsid w:val="0075222A"/>
    <w:rsid w:val="00752836"/>
    <w:rsid w:val="00753867"/>
    <w:rsid w:val="0075388F"/>
    <w:rsid w:val="00754A55"/>
    <w:rsid w:val="00755382"/>
    <w:rsid w:val="00755E14"/>
    <w:rsid w:val="00757168"/>
    <w:rsid w:val="00757250"/>
    <w:rsid w:val="007573FE"/>
    <w:rsid w:val="007574C0"/>
    <w:rsid w:val="00757B3C"/>
    <w:rsid w:val="00760BD2"/>
    <w:rsid w:val="0076102A"/>
    <w:rsid w:val="00761A68"/>
    <w:rsid w:val="00761E24"/>
    <w:rsid w:val="0076275C"/>
    <w:rsid w:val="00762B88"/>
    <w:rsid w:val="00762E3E"/>
    <w:rsid w:val="0076300E"/>
    <w:rsid w:val="007642FA"/>
    <w:rsid w:val="007647C1"/>
    <w:rsid w:val="007649C5"/>
    <w:rsid w:val="00764AC4"/>
    <w:rsid w:val="00764BD4"/>
    <w:rsid w:val="00765C32"/>
    <w:rsid w:val="00766304"/>
    <w:rsid w:val="00766AA3"/>
    <w:rsid w:val="00770157"/>
    <w:rsid w:val="00771B3E"/>
    <w:rsid w:val="00772353"/>
    <w:rsid w:val="00772387"/>
    <w:rsid w:val="007726C5"/>
    <w:rsid w:val="00772F8C"/>
    <w:rsid w:val="007734D2"/>
    <w:rsid w:val="00773849"/>
    <w:rsid w:val="00773C9D"/>
    <w:rsid w:val="00776604"/>
    <w:rsid w:val="00777FC3"/>
    <w:rsid w:val="0078147A"/>
    <w:rsid w:val="00782006"/>
    <w:rsid w:val="007820FB"/>
    <w:rsid w:val="00782408"/>
    <w:rsid w:val="0078254D"/>
    <w:rsid w:val="0078307E"/>
    <w:rsid w:val="007833DA"/>
    <w:rsid w:val="00783692"/>
    <w:rsid w:val="00783BB6"/>
    <w:rsid w:val="00785AB9"/>
    <w:rsid w:val="00786795"/>
    <w:rsid w:val="0078752E"/>
    <w:rsid w:val="00790825"/>
    <w:rsid w:val="00790DA3"/>
    <w:rsid w:val="00791B15"/>
    <w:rsid w:val="007921DE"/>
    <w:rsid w:val="00793AC5"/>
    <w:rsid w:val="007949E5"/>
    <w:rsid w:val="00794A9F"/>
    <w:rsid w:val="007950B5"/>
    <w:rsid w:val="00795B5F"/>
    <w:rsid w:val="007976F9"/>
    <w:rsid w:val="007A0E23"/>
    <w:rsid w:val="007A1FB2"/>
    <w:rsid w:val="007A2D0B"/>
    <w:rsid w:val="007A4289"/>
    <w:rsid w:val="007A5EEB"/>
    <w:rsid w:val="007A62CD"/>
    <w:rsid w:val="007A7F60"/>
    <w:rsid w:val="007B032D"/>
    <w:rsid w:val="007B08DB"/>
    <w:rsid w:val="007B1194"/>
    <w:rsid w:val="007B2394"/>
    <w:rsid w:val="007B33C1"/>
    <w:rsid w:val="007B3FCD"/>
    <w:rsid w:val="007B45AA"/>
    <w:rsid w:val="007B5246"/>
    <w:rsid w:val="007B67AA"/>
    <w:rsid w:val="007B7941"/>
    <w:rsid w:val="007C0771"/>
    <w:rsid w:val="007C0872"/>
    <w:rsid w:val="007C1305"/>
    <w:rsid w:val="007C1629"/>
    <w:rsid w:val="007C1AD4"/>
    <w:rsid w:val="007C1D08"/>
    <w:rsid w:val="007C1DF4"/>
    <w:rsid w:val="007C1F04"/>
    <w:rsid w:val="007C2542"/>
    <w:rsid w:val="007C2834"/>
    <w:rsid w:val="007C2D80"/>
    <w:rsid w:val="007C328F"/>
    <w:rsid w:val="007C3D01"/>
    <w:rsid w:val="007C4385"/>
    <w:rsid w:val="007C4C87"/>
    <w:rsid w:val="007C5569"/>
    <w:rsid w:val="007C6CE7"/>
    <w:rsid w:val="007C7F63"/>
    <w:rsid w:val="007D0D77"/>
    <w:rsid w:val="007D120B"/>
    <w:rsid w:val="007D120C"/>
    <w:rsid w:val="007D1F3B"/>
    <w:rsid w:val="007D3D65"/>
    <w:rsid w:val="007D44A4"/>
    <w:rsid w:val="007D4611"/>
    <w:rsid w:val="007D4CF0"/>
    <w:rsid w:val="007D547E"/>
    <w:rsid w:val="007D76A9"/>
    <w:rsid w:val="007D78E5"/>
    <w:rsid w:val="007D7908"/>
    <w:rsid w:val="007D7932"/>
    <w:rsid w:val="007D7CF4"/>
    <w:rsid w:val="007E07A0"/>
    <w:rsid w:val="007E14CD"/>
    <w:rsid w:val="007E1C0C"/>
    <w:rsid w:val="007E4D39"/>
    <w:rsid w:val="007E4DA1"/>
    <w:rsid w:val="007E64D9"/>
    <w:rsid w:val="007E76FB"/>
    <w:rsid w:val="007F0236"/>
    <w:rsid w:val="007F3FD5"/>
    <w:rsid w:val="007F4F4A"/>
    <w:rsid w:val="007F4F97"/>
    <w:rsid w:val="007F5EFE"/>
    <w:rsid w:val="007F6FFC"/>
    <w:rsid w:val="007F74CD"/>
    <w:rsid w:val="007F7748"/>
    <w:rsid w:val="007F7CA7"/>
    <w:rsid w:val="007F7D4E"/>
    <w:rsid w:val="00800176"/>
    <w:rsid w:val="008023FF"/>
    <w:rsid w:val="00802B81"/>
    <w:rsid w:val="00802C45"/>
    <w:rsid w:val="00802C87"/>
    <w:rsid w:val="008044DB"/>
    <w:rsid w:val="008049C8"/>
    <w:rsid w:val="00804ACC"/>
    <w:rsid w:val="00805197"/>
    <w:rsid w:val="008054C9"/>
    <w:rsid w:val="008079C2"/>
    <w:rsid w:val="00807EF9"/>
    <w:rsid w:val="008113C0"/>
    <w:rsid w:val="00811C54"/>
    <w:rsid w:val="00812078"/>
    <w:rsid w:val="00812410"/>
    <w:rsid w:val="00812EFC"/>
    <w:rsid w:val="00813F40"/>
    <w:rsid w:val="00815043"/>
    <w:rsid w:val="00815575"/>
    <w:rsid w:val="008155C9"/>
    <w:rsid w:val="00816520"/>
    <w:rsid w:val="0081719A"/>
    <w:rsid w:val="00817262"/>
    <w:rsid w:val="008202EA"/>
    <w:rsid w:val="008211F7"/>
    <w:rsid w:val="00821282"/>
    <w:rsid w:val="00821FBD"/>
    <w:rsid w:val="00822607"/>
    <w:rsid w:val="00822997"/>
    <w:rsid w:val="00822DCD"/>
    <w:rsid w:val="008230E9"/>
    <w:rsid w:val="00824A86"/>
    <w:rsid w:val="00825D74"/>
    <w:rsid w:val="00826D2E"/>
    <w:rsid w:val="0082720E"/>
    <w:rsid w:val="008307D5"/>
    <w:rsid w:val="008308C9"/>
    <w:rsid w:val="00831328"/>
    <w:rsid w:val="008314A1"/>
    <w:rsid w:val="00831AF6"/>
    <w:rsid w:val="0083237A"/>
    <w:rsid w:val="00832CF0"/>
    <w:rsid w:val="0083415D"/>
    <w:rsid w:val="008348F0"/>
    <w:rsid w:val="0083515D"/>
    <w:rsid w:val="00835612"/>
    <w:rsid w:val="00835B90"/>
    <w:rsid w:val="00836B33"/>
    <w:rsid w:val="008370EB"/>
    <w:rsid w:val="008375A5"/>
    <w:rsid w:val="00840D19"/>
    <w:rsid w:val="00841B86"/>
    <w:rsid w:val="0084200D"/>
    <w:rsid w:val="0084268E"/>
    <w:rsid w:val="008441EE"/>
    <w:rsid w:val="008452D4"/>
    <w:rsid w:val="0084579F"/>
    <w:rsid w:val="0084730B"/>
    <w:rsid w:val="00847B79"/>
    <w:rsid w:val="00851E6B"/>
    <w:rsid w:val="00851FE3"/>
    <w:rsid w:val="00852132"/>
    <w:rsid w:val="008527DE"/>
    <w:rsid w:val="008549A9"/>
    <w:rsid w:val="00854BD1"/>
    <w:rsid w:val="00854F94"/>
    <w:rsid w:val="0085640B"/>
    <w:rsid w:val="008614AA"/>
    <w:rsid w:val="00862E46"/>
    <w:rsid w:val="00862ECF"/>
    <w:rsid w:val="0086351E"/>
    <w:rsid w:val="008637EA"/>
    <w:rsid w:val="00865BEA"/>
    <w:rsid w:val="00865C0C"/>
    <w:rsid w:val="00865FA8"/>
    <w:rsid w:val="008665C8"/>
    <w:rsid w:val="00867467"/>
    <w:rsid w:val="00867628"/>
    <w:rsid w:val="00867C5E"/>
    <w:rsid w:val="0087080D"/>
    <w:rsid w:val="00870EB0"/>
    <w:rsid w:val="0087130B"/>
    <w:rsid w:val="00871C76"/>
    <w:rsid w:val="00871D78"/>
    <w:rsid w:val="0087251B"/>
    <w:rsid w:val="00872FD5"/>
    <w:rsid w:val="0087351A"/>
    <w:rsid w:val="00873C02"/>
    <w:rsid w:val="00873F6E"/>
    <w:rsid w:val="008757BC"/>
    <w:rsid w:val="00880432"/>
    <w:rsid w:val="008804D8"/>
    <w:rsid w:val="008808DB"/>
    <w:rsid w:val="008812A7"/>
    <w:rsid w:val="0088185E"/>
    <w:rsid w:val="00881EF4"/>
    <w:rsid w:val="008846CB"/>
    <w:rsid w:val="0088511C"/>
    <w:rsid w:val="008875CE"/>
    <w:rsid w:val="00887915"/>
    <w:rsid w:val="00887FE8"/>
    <w:rsid w:val="008900CA"/>
    <w:rsid w:val="00890287"/>
    <w:rsid w:val="0089078F"/>
    <w:rsid w:val="00890A2F"/>
    <w:rsid w:val="0089291B"/>
    <w:rsid w:val="00892A87"/>
    <w:rsid w:val="00892B3F"/>
    <w:rsid w:val="00892BC3"/>
    <w:rsid w:val="0089338A"/>
    <w:rsid w:val="00893C13"/>
    <w:rsid w:val="0089432C"/>
    <w:rsid w:val="0089492D"/>
    <w:rsid w:val="008955E5"/>
    <w:rsid w:val="00897C2B"/>
    <w:rsid w:val="00897FFA"/>
    <w:rsid w:val="008A05B8"/>
    <w:rsid w:val="008A162B"/>
    <w:rsid w:val="008A3281"/>
    <w:rsid w:val="008A40E2"/>
    <w:rsid w:val="008A415B"/>
    <w:rsid w:val="008A4EDA"/>
    <w:rsid w:val="008A54E8"/>
    <w:rsid w:val="008A5D5A"/>
    <w:rsid w:val="008A5EAF"/>
    <w:rsid w:val="008A678A"/>
    <w:rsid w:val="008B00D0"/>
    <w:rsid w:val="008B0103"/>
    <w:rsid w:val="008B0E64"/>
    <w:rsid w:val="008B165A"/>
    <w:rsid w:val="008B17E0"/>
    <w:rsid w:val="008B2128"/>
    <w:rsid w:val="008B45B8"/>
    <w:rsid w:val="008B55A3"/>
    <w:rsid w:val="008B575E"/>
    <w:rsid w:val="008B57C6"/>
    <w:rsid w:val="008B57EF"/>
    <w:rsid w:val="008B616C"/>
    <w:rsid w:val="008B6221"/>
    <w:rsid w:val="008B6A2B"/>
    <w:rsid w:val="008B6E7E"/>
    <w:rsid w:val="008C1696"/>
    <w:rsid w:val="008C25E7"/>
    <w:rsid w:val="008C3345"/>
    <w:rsid w:val="008C3F12"/>
    <w:rsid w:val="008C568C"/>
    <w:rsid w:val="008C63E8"/>
    <w:rsid w:val="008C65F8"/>
    <w:rsid w:val="008C6D13"/>
    <w:rsid w:val="008C77C8"/>
    <w:rsid w:val="008C79F3"/>
    <w:rsid w:val="008D1941"/>
    <w:rsid w:val="008D1CFC"/>
    <w:rsid w:val="008D2484"/>
    <w:rsid w:val="008D2578"/>
    <w:rsid w:val="008D27B5"/>
    <w:rsid w:val="008D30A6"/>
    <w:rsid w:val="008D36CA"/>
    <w:rsid w:val="008D44B7"/>
    <w:rsid w:val="008D54FD"/>
    <w:rsid w:val="008D5E5E"/>
    <w:rsid w:val="008D5FE3"/>
    <w:rsid w:val="008D6827"/>
    <w:rsid w:val="008D69DA"/>
    <w:rsid w:val="008D6FF5"/>
    <w:rsid w:val="008D70CC"/>
    <w:rsid w:val="008D799D"/>
    <w:rsid w:val="008D7B9B"/>
    <w:rsid w:val="008E1035"/>
    <w:rsid w:val="008E1CB3"/>
    <w:rsid w:val="008E2872"/>
    <w:rsid w:val="008E36FD"/>
    <w:rsid w:val="008E37E3"/>
    <w:rsid w:val="008E3F11"/>
    <w:rsid w:val="008E420F"/>
    <w:rsid w:val="008E4766"/>
    <w:rsid w:val="008E5C02"/>
    <w:rsid w:val="008E5CEB"/>
    <w:rsid w:val="008E6895"/>
    <w:rsid w:val="008E74BE"/>
    <w:rsid w:val="008E7C58"/>
    <w:rsid w:val="008E7DFE"/>
    <w:rsid w:val="008F0287"/>
    <w:rsid w:val="008F15AD"/>
    <w:rsid w:val="008F16AC"/>
    <w:rsid w:val="008F1A71"/>
    <w:rsid w:val="008F2201"/>
    <w:rsid w:val="008F2902"/>
    <w:rsid w:val="008F354B"/>
    <w:rsid w:val="008F3A16"/>
    <w:rsid w:val="008F6955"/>
    <w:rsid w:val="008F6ACC"/>
    <w:rsid w:val="008F6F70"/>
    <w:rsid w:val="008F720B"/>
    <w:rsid w:val="008F763F"/>
    <w:rsid w:val="008F79AF"/>
    <w:rsid w:val="00901A2A"/>
    <w:rsid w:val="00901EA2"/>
    <w:rsid w:val="00901FC4"/>
    <w:rsid w:val="00902B17"/>
    <w:rsid w:val="00903E9C"/>
    <w:rsid w:val="00905289"/>
    <w:rsid w:val="00905AEC"/>
    <w:rsid w:val="0091069F"/>
    <w:rsid w:val="009107AA"/>
    <w:rsid w:val="00911140"/>
    <w:rsid w:val="00912C5F"/>
    <w:rsid w:val="00913186"/>
    <w:rsid w:val="00913626"/>
    <w:rsid w:val="00913D3C"/>
    <w:rsid w:val="00914BCD"/>
    <w:rsid w:val="00915AAF"/>
    <w:rsid w:val="00916DEE"/>
    <w:rsid w:val="00917268"/>
    <w:rsid w:val="009172EB"/>
    <w:rsid w:val="009203EF"/>
    <w:rsid w:val="009206C7"/>
    <w:rsid w:val="009207EA"/>
    <w:rsid w:val="00921FCC"/>
    <w:rsid w:val="00922065"/>
    <w:rsid w:val="00922967"/>
    <w:rsid w:val="00923F0C"/>
    <w:rsid w:val="00924B06"/>
    <w:rsid w:val="00927B52"/>
    <w:rsid w:val="0093041E"/>
    <w:rsid w:val="009318D8"/>
    <w:rsid w:val="00931A3D"/>
    <w:rsid w:val="00932E60"/>
    <w:rsid w:val="00933163"/>
    <w:rsid w:val="00933DE4"/>
    <w:rsid w:val="00937A04"/>
    <w:rsid w:val="00937E88"/>
    <w:rsid w:val="00941113"/>
    <w:rsid w:val="0094117C"/>
    <w:rsid w:val="00942926"/>
    <w:rsid w:val="00942E18"/>
    <w:rsid w:val="00944C91"/>
    <w:rsid w:val="00945C07"/>
    <w:rsid w:val="00946835"/>
    <w:rsid w:val="00946D55"/>
    <w:rsid w:val="009470C7"/>
    <w:rsid w:val="00952C15"/>
    <w:rsid w:val="0095379F"/>
    <w:rsid w:val="0095457E"/>
    <w:rsid w:val="00955BB0"/>
    <w:rsid w:val="00956206"/>
    <w:rsid w:val="00956336"/>
    <w:rsid w:val="0095693F"/>
    <w:rsid w:val="009571DD"/>
    <w:rsid w:val="00957668"/>
    <w:rsid w:val="00957FC2"/>
    <w:rsid w:val="009606A3"/>
    <w:rsid w:val="00961B09"/>
    <w:rsid w:val="009626E5"/>
    <w:rsid w:val="00963B57"/>
    <w:rsid w:val="009645D2"/>
    <w:rsid w:val="009646DB"/>
    <w:rsid w:val="00965D20"/>
    <w:rsid w:val="0096683B"/>
    <w:rsid w:val="009729FA"/>
    <w:rsid w:val="0097408F"/>
    <w:rsid w:val="00975A5E"/>
    <w:rsid w:val="00976571"/>
    <w:rsid w:val="00980C6F"/>
    <w:rsid w:val="0098132E"/>
    <w:rsid w:val="009823BF"/>
    <w:rsid w:val="009827D0"/>
    <w:rsid w:val="00982AF6"/>
    <w:rsid w:val="00982B68"/>
    <w:rsid w:val="00982CDE"/>
    <w:rsid w:val="00983B93"/>
    <w:rsid w:val="00983D9E"/>
    <w:rsid w:val="009844DC"/>
    <w:rsid w:val="00985000"/>
    <w:rsid w:val="009853E8"/>
    <w:rsid w:val="00986859"/>
    <w:rsid w:val="00986E13"/>
    <w:rsid w:val="009870D5"/>
    <w:rsid w:val="00987444"/>
    <w:rsid w:val="009879CE"/>
    <w:rsid w:val="00990D56"/>
    <w:rsid w:val="0099116C"/>
    <w:rsid w:val="00991A1C"/>
    <w:rsid w:val="009920CF"/>
    <w:rsid w:val="009927F8"/>
    <w:rsid w:val="0099324C"/>
    <w:rsid w:val="009938B3"/>
    <w:rsid w:val="00996229"/>
    <w:rsid w:val="009967CD"/>
    <w:rsid w:val="0099720F"/>
    <w:rsid w:val="009A035B"/>
    <w:rsid w:val="009A0381"/>
    <w:rsid w:val="009A17B1"/>
    <w:rsid w:val="009A2702"/>
    <w:rsid w:val="009A2DEA"/>
    <w:rsid w:val="009A310D"/>
    <w:rsid w:val="009A40B6"/>
    <w:rsid w:val="009A42FC"/>
    <w:rsid w:val="009A4633"/>
    <w:rsid w:val="009A7B91"/>
    <w:rsid w:val="009B2E99"/>
    <w:rsid w:val="009B3A4E"/>
    <w:rsid w:val="009B3C71"/>
    <w:rsid w:val="009B4F5C"/>
    <w:rsid w:val="009B6F94"/>
    <w:rsid w:val="009B7198"/>
    <w:rsid w:val="009B7C0E"/>
    <w:rsid w:val="009B7E54"/>
    <w:rsid w:val="009B7FD2"/>
    <w:rsid w:val="009C124B"/>
    <w:rsid w:val="009C1863"/>
    <w:rsid w:val="009C1DD2"/>
    <w:rsid w:val="009C20BB"/>
    <w:rsid w:val="009C2ABF"/>
    <w:rsid w:val="009C598A"/>
    <w:rsid w:val="009C6B2F"/>
    <w:rsid w:val="009D0329"/>
    <w:rsid w:val="009D07E8"/>
    <w:rsid w:val="009D16E3"/>
    <w:rsid w:val="009D17B4"/>
    <w:rsid w:val="009D22ED"/>
    <w:rsid w:val="009D2BB1"/>
    <w:rsid w:val="009D2EEE"/>
    <w:rsid w:val="009D3974"/>
    <w:rsid w:val="009D4CFD"/>
    <w:rsid w:val="009D4D23"/>
    <w:rsid w:val="009D4FB3"/>
    <w:rsid w:val="009D6088"/>
    <w:rsid w:val="009D695F"/>
    <w:rsid w:val="009D76DD"/>
    <w:rsid w:val="009D7A8B"/>
    <w:rsid w:val="009E07AE"/>
    <w:rsid w:val="009E0808"/>
    <w:rsid w:val="009E08A2"/>
    <w:rsid w:val="009E0DC7"/>
    <w:rsid w:val="009E1368"/>
    <w:rsid w:val="009E18F2"/>
    <w:rsid w:val="009E1C4E"/>
    <w:rsid w:val="009E1CA7"/>
    <w:rsid w:val="009E4F5E"/>
    <w:rsid w:val="009E519B"/>
    <w:rsid w:val="009E7342"/>
    <w:rsid w:val="009E7DE2"/>
    <w:rsid w:val="009F03D7"/>
    <w:rsid w:val="009F0531"/>
    <w:rsid w:val="009F0F48"/>
    <w:rsid w:val="009F1E4D"/>
    <w:rsid w:val="009F2232"/>
    <w:rsid w:val="009F235A"/>
    <w:rsid w:val="009F2E78"/>
    <w:rsid w:val="009F3024"/>
    <w:rsid w:val="009F3261"/>
    <w:rsid w:val="009F473E"/>
    <w:rsid w:val="009F47B0"/>
    <w:rsid w:val="009F5178"/>
    <w:rsid w:val="009F54BE"/>
    <w:rsid w:val="009F5EBA"/>
    <w:rsid w:val="009F747F"/>
    <w:rsid w:val="009F7B63"/>
    <w:rsid w:val="00A014CA"/>
    <w:rsid w:val="00A03627"/>
    <w:rsid w:val="00A043C9"/>
    <w:rsid w:val="00A04544"/>
    <w:rsid w:val="00A04A07"/>
    <w:rsid w:val="00A0661E"/>
    <w:rsid w:val="00A0686E"/>
    <w:rsid w:val="00A06FA1"/>
    <w:rsid w:val="00A12B98"/>
    <w:rsid w:val="00A14028"/>
    <w:rsid w:val="00A15BB0"/>
    <w:rsid w:val="00A16674"/>
    <w:rsid w:val="00A21277"/>
    <w:rsid w:val="00A21B9D"/>
    <w:rsid w:val="00A22EA7"/>
    <w:rsid w:val="00A24707"/>
    <w:rsid w:val="00A24AA8"/>
    <w:rsid w:val="00A24C3B"/>
    <w:rsid w:val="00A2566A"/>
    <w:rsid w:val="00A25DB1"/>
    <w:rsid w:val="00A26B8F"/>
    <w:rsid w:val="00A27C71"/>
    <w:rsid w:val="00A30050"/>
    <w:rsid w:val="00A30918"/>
    <w:rsid w:val="00A3093A"/>
    <w:rsid w:val="00A30C97"/>
    <w:rsid w:val="00A30D85"/>
    <w:rsid w:val="00A30FD7"/>
    <w:rsid w:val="00A336C2"/>
    <w:rsid w:val="00A339C3"/>
    <w:rsid w:val="00A345BA"/>
    <w:rsid w:val="00A349DA"/>
    <w:rsid w:val="00A34E2D"/>
    <w:rsid w:val="00A35002"/>
    <w:rsid w:val="00A35F4A"/>
    <w:rsid w:val="00A3606B"/>
    <w:rsid w:val="00A4061B"/>
    <w:rsid w:val="00A40B99"/>
    <w:rsid w:val="00A4380A"/>
    <w:rsid w:val="00A50375"/>
    <w:rsid w:val="00A50389"/>
    <w:rsid w:val="00A507B6"/>
    <w:rsid w:val="00A51D5F"/>
    <w:rsid w:val="00A52DD5"/>
    <w:rsid w:val="00A56808"/>
    <w:rsid w:val="00A571B7"/>
    <w:rsid w:val="00A61186"/>
    <w:rsid w:val="00A632A1"/>
    <w:rsid w:val="00A64FA3"/>
    <w:rsid w:val="00A65EF0"/>
    <w:rsid w:val="00A67879"/>
    <w:rsid w:val="00A7121E"/>
    <w:rsid w:val="00A723CA"/>
    <w:rsid w:val="00A724B7"/>
    <w:rsid w:val="00A73085"/>
    <w:rsid w:val="00A74CF2"/>
    <w:rsid w:val="00A76C24"/>
    <w:rsid w:val="00A8149D"/>
    <w:rsid w:val="00A8233E"/>
    <w:rsid w:val="00A8577C"/>
    <w:rsid w:val="00A85847"/>
    <w:rsid w:val="00A8613A"/>
    <w:rsid w:val="00A8659C"/>
    <w:rsid w:val="00A8670F"/>
    <w:rsid w:val="00A868CF"/>
    <w:rsid w:val="00A86B7B"/>
    <w:rsid w:val="00A879EB"/>
    <w:rsid w:val="00A87A68"/>
    <w:rsid w:val="00A87A72"/>
    <w:rsid w:val="00A87BDD"/>
    <w:rsid w:val="00A87BE4"/>
    <w:rsid w:val="00A90456"/>
    <w:rsid w:val="00A9056E"/>
    <w:rsid w:val="00A93C35"/>
    <w:rsid w:val="00A94ED4"/>
    <w:rsid w:val="00A97941"/>
    <w:rsid w:val="00AA0336"/>
    <w:rsid w:val="00AA260A"/>
    <w:rsid w:val="00AA3A7A"/>
    <w:rsid w:val="00AA4D62"/>
    <w:rsid w:val="00AA4D71"/>
    <w:rsid w:val="00AA58B9"/>
    <w:rsid w:val="00AA5A60"/>
    <w:rsid w:val="00AA60B4"/>
    <w:rsid w:val="00AA60CD"/>
    <w:rsid w:val="00AA66D0"/>
    <w:rsid w:val="00AA6F5F"/>
    <w:rsid w:val="00AA747C"/>
    <w:rsid w:val="00AB0DDA"/>
    <w:rsid w:val="00AB0FF1"/>
    <w:rsid w:val="00AB1AF7"/>
    <w:rsid w:val="00AB1BE4"/>
    <w:rsid w:val="00AB29A8"/>
    <w:rsid w:val="00AB3574"/>
    <w:rsid w:val="00AB4B41"/>
    <w:rsid w:val="00AB580E"/>
    <w:rsid w:val="00AB588E"/>
    <w:rsid w:val="00AB5C83"/>
    <w:rsid w:val="00AB5CBE"/>
    <w:rsid w:val="00AB6151"/>
    <w:rsid w:val="00AB64DC"/>
    <w:rsid w:val="00AB68AF"/>
    <w:rsid w:val="00AB6AD4"/>
    <w:rsid w:val="00AB7437"/>
    <w:rsid w:val="00AC1238"/>
    <w:rsid w:val="00AC16FE"/>
    <w:rsid w:val="00AC1D01"/>
    <w:rsid w:val="00AC37C3"/>
    <w:rsid w:val="00AC507B"/>
    <w:rsid w:val="00AC5CD7"/>
    <w:rsid w:val="00AC6CAA"/>
    <w:rsid w:val="00AC7338"/>
    <w:rsid w:val="00AC7865"/>
    <w:rsid w:val="00AD0622"/>
    <w:rsid w:val="00AD1AAD"/>
    <w:rsid w:val="00AD2930"/>
    <w:rsid w:val="00AD2BC7"/>
    <w:rsid w:val="00AD3A57"/>
    <w:rsid w:val="00AD4472"/>
    <w:rsid w:val="00AD4550"/>
    <w:rsid w:val="00AD4C9A"/>
    <w:rsid w:val="00AD4D21"/>
    <w:rsid w:val="00AD50AE"/>
    <w:rsid w:val="00AD5525"/>
    <w:rsid w:val="00AD6165"/>
    <w:rsid w:val="00AD68C6"/>
    <w:rsid w:val="00AD6AB0"/>
    <w:rsid w:val="00AD75DC"/>
    <w:rsid w:val="00AE322C"/>
    <w:rsid w:val="00AE3362"/>
    <w:rsid w:val="00AE3FEC"/>
    <w:rsid w:val="00AE5FF5"/>
    <w:rsid w:val="00AE6700"/>
    <w:rsid w:val="00AF009A"/>
    <w:rsid w:val="00AF1492"/>
    <w:rsid w:val="00AF1951"/>
    <w:rsid w:val="00AF2011"/>
    <w:rsid w:val="00AF295F"/>
    <w:rsid w:val="00AF339F"/>
    <w:rsid w:val="00AF4283"/>
    <w:rsid w:val="00AF42EB"/>
    <w:rsid w:val="00AF534C"/>
    <w:rsid w:val="00AF546E"/>
    <w:rsid w:val="00AF611E"/>
    <w:rsid w:val="00AF639F"/>
    <w:rsid w:val="00AF647A"/>
    <w:rsid w:val="00AF7246"/>
    <w:rsid w:val="00AF744A"/>
    <w:rsid w:val="00AF74C3"/>
    <w:rsid w:val="00B003BA"/>
    <w:rsid w:val="00B008D5"/>
    <w:rsid w:val="00B00968"/>
    <w:rsid w:val="00B01244"/>
    <w:rsid w:val="00B0148C"/>
    <w:rsid w:val="00B02214"/>
    <w:rsid w:val="00B03154"/>
    <w:rsid w:val="00B03258"/>
    <w:rsid w:val="00B03BF7"/>
    <w:rsid w:val="00B054FB"/>
    <w:rsid w:val="00B0558C"/>
    <w:rsid w:val="00B06256"/>
    <w:rsid w:val="00B063F9"/>
    <w:rsid w:val="00B066AF"/>
    <w:rsid w:val="00B074AB"/>
    <w:rsid w:val="00B10485"/>
    <w:rsid w:val="00B1059F"/>
    <w:rsid w:val="00B11302"/>
    <w:rsid w:val="00B114AE"/>
    <w:rsid w:val="00B114B3"/>
    <w:rsid w:val="00B1165A"/>
    <w:rsid w:val="00B11C09"/>
    <w:rsid w:val="00B126E3"/>
    <w:rsid w:val="00B12893"/>
    <w:rsid w:val="00B135C7"/>
    <w:rsid w:val="00B13796"/>
    <w:rsid w:val="00B169E4"/>
    <w:rsid w:val="00B205C4"/>
    <w:rsid w:val="00B20DD5"/>
    <w:rsid w:val="00B24F45"/>
    <w:rsid w:val="00B25A2B"/>
    <w:rsid w:val="00B25FF6"/>
    <w:rsid w:val="00B265E1"/>
    <w:rsid w:val="00B26D27"/>
    <w:rsid w:val="00B276A7"/>
    <w:rsid w:val="00B27C93"/>
    <w:rsid w:val="00B302BD"/>
    <w:rsid w:val="00B305FD"/>
    <w:rsid w:val="00B30CCA"/>
    <w:rsid w:val="00B31855"/>
    <w:rsid w:val="00B31F44"/>
    <w:rsid w:val="00B31F6B"/>
    <w:rsid w:val="00B32B5F"/>
    <w:rsid w:val="00B33B61"/>
    <w:rsid w:val="00B3400A"/>
    <w:rsid w:val="00B342CB"/>
    <w:rsid w:val="00B34DDA"/>
    <w:rsid w:val="00B35685"/>
    <w:rsid w:val="00B364E6"/>
    <w:rsid w:val="00B37AA9"/>
    <w:rsid w:val="00B37E6D"/>
    <w:rsid w:val="00B414B1"/>
    <w:rsid w:val="00B42A9E"/>
    <w:rsid w:val="00B42B3C"/>
    <w:rsid w:val="00B432CE"/>
    <w:rsid w:val="00B4407C"/>
    <w:rsid w:val="00B45675"/>
    <w:rsid w:val="00B4605F"/>
    <w:rsid w:val="00B46323"/>
    <w:rsid w:val="00B47081"/>
    <w:rsid w:val="00B47651"/>
    <w:rsid w:val="00B50CDF"/>
    <w:rsid w:val="00B50E69"/>
    <w:rsid w:val="00B5150E"/>
    <w:rsid w:val="00B51624"/>
    <w:rsid w:val="00B522B6"/>
    <w:rsid w:val="00B52593"/>
    <w:rsid w:val="00B54326"/>
    <w:rsid w:val="00B54BB2"/>
    <w:rsid w:val="00B55AAC"/>
    <w:rsid w:val="00B55F02"/>
    <w:rsid w:val="00B56E4A"/>
    <w:rsid w:val="00B5798A"/>
    <w:rsid w:val="00B6123B"/>
    <w:rsid w:val="00B618EE"/>
    <w:rsid w:val="00B61A39"/>
    <w:rsid w:val="00B61CC5"/>
    <w:rsid w:val="00B62527"/>
    <w:rsid w:val="00B64CD9"/>
    <w:rsid w:val="00B668E1"/>
    <w:rsid w:val="00B670F0"/>
    <w:rsid w:val="00B7056C"/>
    <w:rsid w:val="00B706D9"/>
    <w:rsid w:val="00B7196D"/>
    <w:rsid w:val="00B72161"/>
    <w:rsid w:val="00B7300A"/>
    <w:rsid w:val="00B73789"/>
    <w:rsid w:val="00B739E2"/>
    <w:rsid w:val="00B73E71"/>
    <w:rsid w:val="00B7672B"/>
    <w:rsid w:val="00B7685C"/>
    <w:rsid w:val="00B76CA0"/>
    <w:rsid w:val="00B77596"/>
    <w:rsid w:val="00B77A2B"/>
    <w:rsid w:val="00B77B5A"/>
    <w:rsid w:val="00B80D43"/>
    <w:rsid w:val="00B81A4F"/>
    <w:rsid w:val="00B837E9"/>
    <w:rsid w:val="00B83C2A"/>
    <w:rsid w:val="00B841C3"/>
    <w:rsid w:val="00B8569D"/>
    <w:rsid w:val="00B8603A"/>
    <w:rsid w:val="00B86823"/>
    <w:rsid w:val="00B86A6A"/>
    <w:rsid w:val="00B907C8"/>
    <w:rsid w:val="00B90C3E"/>
    <w:rsid w:val="00B90F60"/>
    <w:rsid w:val="00B91B82"/>
    <w:rsid w:val="00B91CCC"/>
    <w:rsid w:val="00B934BD"/>
    <w:rsid w:val="00B935D6"/>
    <w:rsid w:val="00B9421D"/>
    <w:rsid w:val="00B94236"/>
    <w:rsid w:val="00B95489"/>
    <w:rsid w:val="00B960DC"/>
    <w:rsid w:val="00B96FFD"/>
    <w:rsid w:val="00B97137"/>
    <w:rsid w:val="00BA23AC"/>
    <w:rsid w:val="00BA2F99"/>
    <w:rsid w:val="00BA472F"/>
    <w:rsid w:val="00BA4890"/>
    <w:rsid w:val="00BA4986"/>
    <w:rsid w:val="00BA5F7A"/>
    <w:rsid w:val="00BA63DD"/>
    <w:rsid w:val="00BA6E40"/>
    <w:rsid w:val="00BA76E3"/>
    <w:rsid w:val="00BA7C68"/>
    <w:rsid w:val="00BB013B"/>
    <w:rsid w:val="00BB0528"/>
    <w:rsid w:val="00BB0E0D"/>
    <w:rsid w:val="00BB1A66"/>
    <w:rsid w:val="00BB1E18"/>
    <w:rsid w:val="00BB1E6D"/>
    <w:rsid w:val="00BB2470"/>
    <w:rsid w:val="00BB3850"/>
    <w:rsid w:val="00BB3E60"/>
    <w:rsid w:val="00BB5434"/>
    <w:rsid w:val="00BB62BE"/>
    <w:rsid w:val="00BB6E24"/>
    <w:rsid w:val="00BB73FC"/>
    <w:rsid w:val="00BB78E8"/>
    <w:rsid w:val="00BB7B2E"/>
    <w:rsid w:val="00BC025C"/>
    <w:rsid w:val="00BC2F48"/>
    <w:rsid w:val="00BC3C4E"/>
    <w:rsid w:val="00BC44CF"/>
    <w:rsid w:val="00BC4EA0"/>
    <w:rsid w:val="00BC6C6A"/>
    <w:rsid w:val="00BC770D"/>
    <w:rsid w:val="00BD0A5D"/>
    <w:rsid w:val="00BD1F56"/>
    <w:rsid w:val="00BD2233"/>
    <w:rsid w:val="00BD231E"/>
    <w:rsid w:val="00BD250A"/>
    <w:rsid w:val="00BD3473"/>
    <w:rsid w:val="00BD4F97"/>
    <w:rsid w:val="00BD5569"/>
    <w:rsid w:val="00BD5934"/>
    <w:rsid w:val="00BD5B97"/>
    <w:rsid w:val="00BE136E"/>
    <w:rsid w:val="00BE1417"/>
    <w:rsid w:val="00BE1B22"/>
    <w:rsid w:val="00BE1E04"/>
    <w:rsid w:val="00BE1EE5"/>
    <w:rsid w:val="00BE22D1"/>
    <w:rsid w:val="00BE2E6A"/>
    <w:rsid w:val="00BE4D99"/>
    <w:rsid w:val="00BE5AFE"/>
    <w:rsid w:val="00BE6CD4"/>
    <w:rsid w:val="00BE748F"/>
    <w:rsid w:val="00BE7A53"/>
    <w:rsid w:val="00BF023F"/>
    <w:rsid w:val="00BF0A38"/>
    <w:rsid w:val="00BF0D52"/>
    <w:rsid w:val="00BF14F5"/>
    <w:rsid w:val="00BF1FAF"/>
    <w:rsid w:val="00BF2822"/>
    <w:rsid w:val="00BF2B1A"/>
    <w:rsid w:val="00BF319B"/>
    <w:rsid w:val="00BF3A0D"/>
    <w:rsid w:val="00BF3E5E"/>
    <w:rsid w:val="00BF42B9"/>
    <w:rsid w:val="00BF4F30"/>
    <w:rsid w:val="00BF5F06"/>
    <w:rsid w:val="00BF611F"/>
    <w:rsid w:val="00BF6699"/>
    <w:rsid w:val="00BF6971"/>
    <w:rsid w:val="00BF6A24"/>
    <w:rsid w:val="00BF70D3"/>
    <w:rsid w:val="00C0027B"/>
    <w:rsid w:val="00C004F7"/>
    <w:rsid w:val="00C02036"/>
    <w:rsid w:val="00C02B49"/>
    <w:rsid w:val="00C03109"/>
    <w:rsid w:val="00C03184"/>
    <w:rsid w:val="00C03B37"/>
    <w:rsid w:val="00C06700"/>
    <w:rsid w:val="00C06777"/>
    <w:rsid w:val="00C06AC6"/>
    <w:rsid w:val="00C06F9E"/>
    <w:rsid w:val="00C07421"/>
    <w:rsid w:val="00C10879"/>
    <w:rsid w:val="00C11A4D"/>
    <w:rsid w:val="00C12A7C"/>
    <w:rsid w:val="00C13A02"/>
    <w:rsid w:val="00C15C46"/>
    <w:rsid w:val="00C15CC9"/>
    <w:rsid w:val="00C16BDC"/>
    <w:rsid w:val="00C16DF3"/>
    <w:rsid w:val="00C20E95"/>
    <w:rsid w:val="00C21F0C"/>
    <w:rsid w:val="00C22C7F"/>
    <w:rsid w:val="00C232FE"/>
    <w:rsid w:val="00C24BAB"/>
    <w:rsid w:val="00C24E05"/>
    <w:rsid w:val="00C2503B"/>
    <w:rsid w:val="00C251DF"/>
    <w:rsid w:val="00C25D5C"/>
    <w:rsid w:val="00C263E2"/>
    <w:rsid w:val="00C26778"/>
    <w:rsid w:val="00C267CF"/>
    <w:rsid w:val="00C26F81"/>
    <w:rsid w:val="00C270FB"/>
    <w:rsid w:val="00C279F4"/>
    <w:rsid w:val="00C27D23"/>
    <w:rsid w:val="00C309DF"/>
    <w:rsid w:val="00C31912"/>
    <w:rsid w:val="00C31B22"/>
    <w:rsid w:val="00C31BF9"/>
    <w:rsid w:val="00C327FC"/>
    <w:rsid w:val="00C32C9A"/>
    <w:rsid w:val="00C33468"/>
    <w:rsid w:val="00C34035"/>
    <w:rsid w:val="00C35293"/>
    <w:rsid w:val="00C36D94"/>
    <w:rsid w:val="00C40543"/>
    <w:rsid w:val="00C41218"/>
    <w:rsid w:val="00C41247"/>
    <w:rsid w:val="00C42B0C"/>
    <w:rsid w:val="00C43E98"/>
    <w:rsid w:val="00C44060"/>
    <w:rsid w:val="00C44714"/>
    <w:rsid w:val="00C44E78"/>
    <w:rsid w:val="00C4559F"/>
    <w:rsid w:val="00C4657E"/>
    <w:rsid w:val="00C46681"/>
    <w:rsid w:val="00C5057B"/>
    <w:rsid w:val="00C515B1"/>
    <w:rsid w:val="00C544B8"/>
    <w:rsid w:val="00C561D8"/>
    <w:rsid w:val="00C5679F"/>
    <w:rsid w:val="00C57C00"/>
    <w:rsid w:val="00C6089F"/>
    <w:rsid w:val="00C615A1"/>
    <w:rsid w:val="00C61875"/>
    <w:rsid w:val="00C626AB"/>
    <w:rsid w:val="00C63A50"/>
    <w:rsid w:val="00C64147"/>
    <w:rsid w:val="00C65570"/>
    <w:rsid w:val="00C70312"/>
    <w:rsid w:val="00C707B9"/>
    <w:rsid w:val="00C71527"/>
    <w:rsid w:val="00C722B6"/>
    <w:rsid w:val="00C724BE"/>
    <w:rsid w:val="00C72D59"/>
    <w:rsid w:val="00C7330B"/>
    <w:rsid w:val="00C7398F"/>
    <w:rsid w:val="00C76AA2"/>
    <w:rsid w:val="00C76EB1"/>
    <w:rsid w:val="00C775A7"/>
    <w:rsid w:val="00C778AF"/>
    <w:rsid w:val="00C80BBA"/>
    <w:rsid w:val="00C8142E"/>
    <w:rsid w:val="00C814CF"/>
    <w:rsid w:val="00C8382E"/>
    <w:rsid w:val="00C83FD4"/>
    <w:rsid w:val="00C84114"/>
    <w:rsid w:val="00C845E3"/>
    <w:rsid w:val="00C85C99"/>
    <w:rsid w:val="00C867D1"/>
    <w:rsid w:val="00C904AA"/>
    <w:rsid w:val="00C90F3E"/>
    <w:rsid w:val="00C91BA2"/>
    <w:rsid w:val="00C91E69"/>
    <w:rsid w:val="00C92787"/>
    <w:rsid w:val="00C95376"/>
    <w:rsid w:val="00C95D1E"/>
    <w:rsid w:val="00C97739"/>
    <w:rsid w:val="00CA024D"/>
    <w:rsid w:val="00CA0CCD"/>
    <w:rsid w:val="00CA1241"/>
    <w:rsid w:val="00CA1CBB"/>
    <w:rsid w:val="00CA34F1"/>
    <w:rsid w:val="00CA3679"/>
    <w:rsid w:val="00CA5B3C"/>
    <w:rsid w:val="00CA6635"/>
    <w:rsid w:val="00CA72B4"/>
    <w:rsid w:val="00CA72BB"/>
    <w:rsid w:val="00CA7CFC"/>
    <w:rsid w:val="00CB00F2"/>
    <w:rsid w:val="00CB0238"/>
    <w:rsid w:val="00CB0E05"/>
    <w:rsid w:val="00CB10F4"/>
    <w:rsid w:val="00CB1734"/>
    <w:rsid w:val="00CB1863"/>
    <w:rsid w:val="00CB19FC"/>
    <w:rsid w:val="00CB1FA5"/>
    <w:rsid w:val="00CB357F"/>
    <w:rsid w:val="00CB36F8"/>
    <w:rsid w:val="00CB3A14"/>
    <w:rsid w:val="00CB6E5C"/>
    <w:rsid w:val="00CB7D13"/>
    <w:rsid w:val="00CB7E87"/>
    <w:rsid w:val="00CC0CCE"/>
    <w:rsid w:val="00CC3DDA"/>
    <w:rsid w:val="00CC4C4C"/>
    <w:rsid w:val="00CC5ACF"/>
    <w:rsid w:val="00CC71C9"/>
    <w:rsid w:val="00CD0ACA"/>
    <w:rsid w:val="00CD15EB"/>
    <w:rsid w:val="00CD1883"/>
    <w:rsid w:val="00CD2F65"/>
    <w:rsid w:val="00CD2F97"/>
    <w:rsid w:val="00CD3E1D"/>
    <w:rsid w:val="00CD4A34"/>
    <w:rsid w:val="00CD4CC3"/>
    <w:rsid w:val="00CD589A"/>
    <w:rsid w:val="00CD65C4"/>
    <w:rsid w:val="00CD6612"/>
    <w:rsid w:val="00CD75F0"/>
    <w:rsid w:val="00CE0F9B"/>
    <w:rsid w:val="00CE201D"/>
    <w:rsid w:val="00CE22EE"/>
    <w:rsid w:val="00CE30EC"/>
    <w:rsid w:val="00CE403A"/>
    <w:rsid w:val="00CE427D"/>
    <w:rsid w:val="00CE5F4A"/>
    <w:rsid w:val="00CE718E"/>
    <w:rsid w:val="00CE77C5"/>
    <w:rsid w:val="00CF1142"/>
    <w:rsid w:val="00CF1A4E"/>
    <w:rsid w:val="00CF2807"/>
    <w:rsid w:val="00CF4E31"/>
    <w:rsid w:val="00CF5EB0"/>
    <w:rsid w:val="00CF6069"/>
    <w:rsid w:val="00CF61C1"/>
    <w:rsid w:val="00CF6777"/>
    <w:rsid w:val="00CF725A"/>
    <w:rsid w:val="00CF7559"/>
    <w:rsid w:val="00D05604"/>
    <w:rsid w:val="00D0670C"/>
    <w:rsid w:val="00D06BF5"/>
    <w:rsid w:val="00D06FF8"/>
    <w:rsid w:val="00D07590"/>
    <w:rsid w:val="00D0766E"/>
    <w:rsid w:val="00D10C29"/>
    <w:rsid w:val="00D10FDF"/>
    <w:rsid w:val="00D112F8"/>
    <w:rsid w:val="00D1288B"/>
    <w:rsid w:val="00D12F05"/>
    <w:rsid w:val="00D14257"/>
    <w:rsid w:val="00D145E8"/>
    <w:rsid w:val="00D14B65"/>
    <w:rsid w:val="00D150A5"/>
    <w:rsid w:val="00D159D6"/>
    <w:rsid w:val="00D15C75"/>
    <w:rsid w:val="00D15D05"/>
    <w:rsid w:val="00D160B6"/>
    <w:rsid w:val="00D16D64"/>
    <w:rsid w:val="00D17719"/>
    <w:rsid w:val="00D17720"/>
    <w:rsid w:val="00D20087"/>
    <w:rsid w:val="00D20183"/>
    <w:rsid w:val="00D21B63"/>
    <w:rsid w:val="00D2218E"/>
    <w:rsid w:val="00D231C4"/>
    <w:rsid w:val="00D251BD"/>
    <w:rsid w:val="00D27361"/>
    <w:rsid w:val="00D27749"/>
    <w:rsid w:val="00D27F80"/>
    <w:rsid w:val="00D3107E"/>
    <w:rsid w:val="00D317D9"/>
    <w:rsid w:val="00D31C59"/>
    <w:rsid w:val="00D3253B"/>
    <w:rsid w:val="00D3278E"/>
    <w:rsid w:val="00D3329E"/>
    <w:rsid w:val="00D333A5"/>
    <w:rsid w:val="00D33D07"/>
    <w:rsid w:val="00D3444F"/>
    <w:rsid w:val="00D34C2F"/>
    <w:rsid w:val="00D350C2"/>
    <w:rsid w:val="00D37676"/>
    <w:rsid w:val="00D37FC6"/>
    <w:rsid w:val="00D403B9"/>
    <w:rsid w:val="00D41D9B"/>
    <w:rsid w:val="00D422CB"/>
    <w:rsid w:val="00D42AC6"/>
    <w:rsid w:val="00D4329A"/>
    <w:rsid w:val="00D46DC0"/>
    <w:rsid w:val="00D47423"/>
    <w:rsid w:val="00D52CA8"/>
    <w:rsid w:val="00D52E76"/>
    <w:rsid w:val="00D5336E"/>
    <w:rsid w:val="00D535D2"/>
    <w:rsid w:val="00D53B84"/>
    <w:rsid w:val="00D53C4B"/>
    <w:rsid w:val="00D53EEC"/>
    <w:rsid w:val="00D54346"/>
    <w:rsid w:val="00D543A4"/>
    <w:rsid w:val="00D54507"/>
    <w:rsid w:val="00D54BB3"/>
    <w:rsid w:val="00D54F6E"/>
    <w:rsid w:val="00D55035"/>
    <w:rsid w:val="00D5519D"/>
    <w:rsid w:val="00D576E0"/>
    <w:rsid w:val="00D57802"/>
    <w:rsid w:val="00D601E1"/>
    <w:rsid w:val="00D60D4E"/>
    <w:rsid w:val="00D60EB9"/>
    <w:rsid w:val="00D6150E"/>
    <w:rsid w:val="00D62F3F"/>
    <w:rsid w:val="00D63F4F"/>
    <w:rsid w:val="00D64318"/>
    <w:rsid w:val="00D657D3"/>
    <w:rsid w:val="00D65DE2"/>
    <w:rsid w:val="00D66E9F"/>
    <w:rsid w:val="00D66FD6"/>
    <w:rsid w:val="00D704B1"/>
    <w:rsid w:val="00D70B79"/>
    <w:rsid w:val="00D71587"/>
    <w:rsid w:val="00D73026"/>
    <w:rsid w:val="00D737E8"/>
    <w:rsid w:val="00D73EFB"/>
    <w:rsid w:val="00D7597D"/>
    <w:rsid w:val="00D76338"/>
    <w:rsid w:val="00D7750A"/>
    <w:rsid w:val="00D77F7A"/>
    <w:rsid w:val="00D80B6F"/>
    <w:rsid w:val="00D80E05"/>
    <w:rsid w:val="00D817DC"/>
    <w:rsid w:val="00D819BC"/>
    <w:rsid w:val="00D81B3A"/>
    <w:rsid w:val="00D82061"/>
    <w:rsid w:val="00D82D3F"/>
    <w:rsid w:val="00D82FC4"/>
    <w:rsid w:val="00D83E3D"/>
    <w:rsid w:val="00D85F37"/>
    <w:rsid w:val="00D8603E"/>
    <w:rsid w:val="00D86B57"/>
    <w:rsid w:val="00D91905"/>
    <w:rsid w:val="00D92F1F"/>
    <w:rsid w:val="00D9314D"/>
    <w:rsid w:val="00D93FBE"/>
    <w:rsid w:val="00D94B6C"/>
    <w:rsid w:val="00D957A6"/>
    <w:rsid w:val="00D95EA6"/>
    <w:rsid w:val="00D97060"/>
    <w:rsid w:val="00D97727"/>
    <w:rsid w:val="00D97A9B"/>
    <w:rsid w:val="00D97E00"/>
    <w:rsid w:val="00DA2006"/>
    <w:rsid w:val="00DA28E0"/>
    <w:rsid w:val="00DA2EC8"/>
    <w:rsid w:val="00DA4560"/>
    <w:rsid w:val="00DA5DF5"/>
    <w:rsid w:val="00DA6C3A"/>
    <w:rsid w:val="00DA6CF2"/>
    <w:rsid w:val="00DA6DFF"/>
    <w:rsid w:val="00DA7595"/>
    <w:rsid w:val="00DB0AB5"/>
    <w:rsid w:val="00DB129A"/>
    <w:rsid w:val="00DB16F5"/>
    <w:rsid w:val="00DB1B32"/>
    <w:rsid w:val="00DB2314"/>
    <w:rsid w:val="00DB3663"/>
    <w:rsid w:val="00DB36D2"/>
    <w:rsid w:val="00DB4A1D"/>
    <w:rsid w:val="00DB5BC5"/>
    <w:rsid w:val="00DB7798"/>
    <w:rsid w:val="00DC2006"/>
    <w:rsid w:val="00DC25FA"/>
    <w:rsid w:val="00DC2712"/>
    <w:rsid w:val="00DC2988"/>
    <w:rsid w:val="00DC62C1"/>
    <w:rsid w:val="00DC6419"/>
    <w:rsid w:val="00DC7E8F"/>
    <w:rsid w:val="00DD0C19"/>
    <w:rsid w:val="00DD159C"/>
    <w:rsid w:val="00DD1D18"/>
    <w:rsid w:val="00DD1E84"/>
    <w:rsid w:val="00DD20D5"/>
    <w:rsid w:val="00DD23AC"/>
    <w:rsid w:val="00DD26EA"/>
    <w:rsid w:val="00DD2998"/>
    <w:rsid w:val="00DD3814"/>
    <w:rsid w:val="00DD42E5"/>
    <w:rsid w:val="00DD531E"/>
    <w:rsid w:val="00DD6309"/>
    <w:rsid w:val="00DD63A1"/>
    <w:rsid w:val="00DD669A"/>
    <w:rsid w:val="00DD7CAD"/>
    <w:rsid w:val="00DE018F"/>
    <w:rsid w:val="00DE0E5B"/>
    <w:rsid w:val="00DE152A"/>
    <w:rsid w:val="00DE194D"/>
    <w:rsid w:val="00DE1C4D"/>
    <w:rsid w:val="00DE1D23"/>
    <w:rsid w:val="00DE1DEF"/>
    <w:rsid w:val="00DE27C2"/>
    <w:rsid w:val="00DE3CA9"/>
    <w:rsid w:val="00DE3EAA"/>
    <w:rsid w:val="00DE46CC"/>
    <w:rsid w:val="00DE4782"/>
    <w:rsid w:val="00DE4D10"/>
    <w:rsid w:val="00DE5784"/>
    <w:rsid w:val="00DE5B5E"/>
    <w:rsid w:val="00DE653C"/>
    <w:rsid w:val="00DF0ADC"/>
    <w:rsid w:val="00DF0AE5"/>
    <w:rsid w:val="00DF23A8"/>
    <w:rsid w:val="00DF263D"/>
    <w:rsid w:val="00DF28DD"/>
    <w:rsid w:val="00DF2A10"/>
    <w:rsid w:val="00DF2ACB"/>
    <w:rsid w:val="00DF3E93"/>
    <w:rsid w:val="00DF440D"/>
    <w:rsid w:val="00DF544E"/>
    <w:rsid w:val="00DF5645"/>
    <w:rsid w:val="00DF5A80"/>
    <w:rsid w:val="00DF64B0"/>
    <w:rsid w:val="00DF6CE2"/>
    <w:rsid w:val="00DF71EC"/>
    <w:rsid w:val="00E00C2C"/>
    <w:rsid w:val="00E01864"/>
    <w:rsid w:val="00E04499"/>
    <w:rsid w:val="00E0496D"/>
    <w:rsid w:val="00E04E72"/>
    <w:rsid w:val="00E071D2"/>
    <w:rsid w:val="00E07CEA"/>
    <w:rsid w:val="00E1067E"/>
    <w:rsid w:val="00E1087C"/>
    <w:rsid w:val="00E108EA"/>
    <w:rsid w:val="00E11049"/>
    <w:rsid w:val="00E1154A"/>
    <w:rsid w:val="00E12495"/>
    <w:rsid w:val="00E1350F"/>
    <w:rsid w:val="00E14825"/>
    <w:rsid w:val="00E15333"/>
    <w:rsid w:val="00E156E5"/>
    <w:rsid w:val="00E1627A"/>
    <w:rsid w:val="00E16741"/>
    <w:rsid w:val="00E16C02"/>
    <w:rsid w:val="00E16E55"/>
    <w:rsid w:val="00E20224"/>
    <w:rsid w:val="00E20C64"/>
    <w:rsid w:val="00E218F1"/>
    <w:rsid w:val="00E220A2"/>
    <w:rsid w:val="00E2368C"/>
    <w:rsid w:val="00E249AD"/>
    <w:rsid w:val="00E24AE8"/>
    <w:rsid w:val="00E26DD9"/>
    <w:rsid w:val="00E3095F"/>
    <w:rsid w:val="00E3124F"/>
    <w:rsid w:val="00E31415"/>
    <w:rsid w:val="00E322F2"/>
    <w:rsid w:val="00E337E7"/>
    <w:rsid w:val="00E34BEF"/>
    <w:rsid w:val="00E353F5"/>
    <w:rsid w:val="00E3627A"/>
    <w:rsid w:val="00E377F7"/>
    <w:rsid w:val="00E37A50"/>
    <w:rsid w:val="00E4153C"/>
    <w:rsid w:val="00E41E26"/>
    <w:rsid w:val="00E42512"/>
    <w:rsid w:val="00E44329"/>
    <w:rsid w:val="00E44AE9"/>
    <w:rsid w:val="00E44FCF"/>
    <w:rsid w:val="00E461BE"/>
    <w:rsid w:val="00E46669"/>
    <w:rsid w:val="00E47744"/>
    <w:rsid w:val="00E4785B"/>
    <w:rsid w:val="00E47C39"/>
    <w:rsid w:val="00E501C9"/>
    <w:rsid w:val="00E50611"/>
    <w:rsid w:val="00E5115B"/>
    <w:rsid w:val="00E51361"/>
    <w:rsid w:val="00E5199C"/>
    <w:rsid w:val="00E51A6D"/>
    <w:rsid w:val="00E54973"/>
    <w:rsid w:val="00E54DB2"/>
    <w:rsid w:val="00E55773"/>
    <w:rsid w:val="00E55826"/>
    <w:rsid w:val="00E55AE8"/>
    <w:rsid w:val="00E5779E"/>
    <w:rsid w:val="00E609C9"/>
    <w:rsid w:val="00E611F2"/>
    <w:rsid w:val="00E61565"/>
    <w:rsid w:val="00E6178A"/>
    <w:rsid w:val="00E63492"/>
    <w:rsid w:val="00E64467"/>
    <w:rsid w:val="00E65825"/>
    <w:rsid w:val="00E666D9"/>
    <w:rsid w:val="00E66A6E"/>
    <w:rsid w:val="00E70BC1"/>
    <w:rsid w:val="00E71699"/>
    <w:rsid w:val="00E71BD8"/>
    <w:rsid w:val="00E728D3"/>
    <w:rsid w:val="00E72D97"/>
    <w:rsid w:val="00E735E7"/>
    <w:rsid w:val="00E73E48"/>
    <w:rsid w:val="00E754EA"/>
    <w:rsid w:val="00E756B8"/>
    <w:rsid w:val="00E75EC7"/>
    <w:rsid w:val="00E75F41"/>
    <w:rsid w:val="00E76E40"/>
    <w:rsid w:val="00E77371"/>
    <w:rsid w:val="00E77492"/>
    <w:rsid w:val="00E77E73"/>
    <w:rsid w:val="00E80209"/>
    <w:rsid w:val="00E8155E"/>
    <w:rsid w:val="00E8293A"/>
    <w:rsid w:val="00E82DBB"/>
    <w:rsid w:val="00E82F4D"/>
    <w:rsid w:val="00E82FAC"/>
    <w:rsid w:val="00E8310D"/>
    <w:rsid w:val="00E85172"/>
    <w:rsid w:val="00E8551C"/>
    <w:rsid w:val="00E869B7"/>
    <w:rsid w:val="00E87ED9"/>
    <w:rsid w:val="00E90907"/>
    <w:rsid w:val="00E9132E"/>
    <w:rsid w:val="00E91432"/>
    <w:rsid w:val="00E918C5"/>
    <w:rsid w:val="00E92147"/>
    <w:rsid w:val="00E921AE"/>
    <w:rsid w:val="00E9319B"/>
    <w:rsid w:val="00E94660"/>
    <w:rsid w:val="00E94B9E"/>
    <w:rsid w:val="00E9532D"/>
    <w:rsid w:val="00E9575F"/>
    <w:rsid w:val="00E9597F"/>
    <w:rsid w:val="00E96273"/>
    <w:rsid w:val="00E96C0B"/>
    <w:rsid w:val="00E975E3"/>
    <w:rsid w:val="00E97836"/>
    <w:rsid w:val="00E97E3A"/>
    <w:rsid w:val="00EA07EA"/>
    <w:rsid w:val="00EA1C9F"/>
    <w:rsid w:val="00EA1E93"/>
    <w:rsid w:val="00EA22F7"/>
    <w:rsid w:val="00EA2419"/>
    <w:rsid w:val="00EA2979"/>
    <w:rsid w:val="00EA2BFE"/>
    <w:rsid w:val="00EA30E5"/>
    <w:rsid w:val="00EA30FF"/>
    <w:rsid w:val="00EA39F3"/>
    <w:rsid w:val="00EA3E91"/>
    <w:rsid w:val="00EA4141"/>
    <w:rsid w:val="00EA536C"/>
    <w:rsid w:val="00EA56EE"/>
    <w:rsid w:val="00EA795B"/>
    <w:rsid w:val="00EA7A09"/>
    <w:rsid w:val="00EB08EA"/>
    <w:rsid w:val="00EB1B55"/>
    <w:rsid w:val="00EB38C0"/>
    <w:rsid w:val="00EB5AA5"/>
    <w:rsid w:val="00EB683E"/>
    <w:rsid w:val="00EC05AB"/>
    <w:rsid w:val="00EC0905"/>
    <w:rsid w:val="00EC0F23"/>
    <w:rsid w:val="00EC345C"/>
    <w:rsid w:val="00EC35F4"/>
    <w:rsid w:val="00EC4423"/>
    <w:rsid w:val="00EC48F5"/>
    <w:rsid w:val="00EC4A2F"/>
    <w:rsid w:val="00EC6B75"/>
    <w:rsid w:val="00EC6CC9"/>
    <w:rsid w:val="00EC7F59"/>
    <w:rsid w:val="00ED0384"/>
    <w:rsid w:val="00ED1178"/>
    <w:rsid w:val="00ED1F3D"/>
    <w:rsid w:val="00ED36CA"/>
    <w:rsid w:val="00ED45D7"/>
    <w:rsid w:val="00ED5513"/>
    <w:rsid w:val="00ED74FF"/>
    <w:rsid w:val="00EE07C3"/>
    <w:rsid w:val="00EE0827"/>
    <w:rsid w:val="00EE128C"/>
    <w:rsid w:val="00EE1CA8"/>
    <w:rsid w:val="00EE22E0"/>
    <w:rsid w:val="00EE2443"/>
    <w:rsid w:val="00EE2A62"/>
    <w:rsid w:val="00EE2BC4"/>
    <w:rsid w:val="00EE44F7"/>
    <w:rsid w:val="00EE4D45"/>
    <w:rsid w:val="00EE55EE"/>
    <w:rsid w:val="00EE566E"/>
    <w:rsid w:val="00EE62A4"/>
    <w:rsid w:val="00EE655F"/>
    <w:rsid w:val="00EF014B"/>
    <w:rsid w:val="00EF137B"/>
    <w:rsid w:val="00EF164E"/>
    <w:rsid w:val="00EF1BB5"/>
    <w:rsid w:val="00EF21A9"/>
    <w:rsid w:val="00EF3676"/>
    <w:rsid w:val="00EF52D4"/>
    <w:rsid w:val="00EF6488"/>
    <w:rsid w:val="00EF6FF9"/>
    <w:rsid w:val="00F00562"/>
    <w:rsid w:val="00F0060E"/>
    <w:rsid w:val="00F014E3"/>
    <w:rsid w:val="00F048BA"/>
    <w:rsid w:val="00F0548B"/>
    <w:rsid w:val="00F064AF"/>
    <w:rsid w:val="00F07B22"/>
    <w:rsid w:val="00F109BF"/>
    <w:rsid w:val="00F10F37"/>
    <w:rsid w:val="00F11865"/>
    <w:rsid w:val="00F11B00"/>
    <w:rsid w:val="00F1338A"/>
    <w:rsid w:val="00F13DEB"/>
    <w:rsid w:val="00F14658"/>
    <w:rsid w:val="00F14BA5"/>
    <w:rsid w:val="00F166D1"/>
    <w:rsid w:val="00F16934"/>
    <w:rsid w:val="00F16AEE"/>
    <w:rsid w:val="00F178DF"/>
    <w:rsid w:val="00F1AFFB"/>
    <w:rsid w:val="00F20499"/>
    <w:rsid w:val="00F23B2E"/>
    <w:rsid w:val="00F23EEA"/>
    <w:rsid w:val="00F24707"/>
    <w:rsid w:val="00F257A7"/>
    <w:rsid w:val="00F266E5"/>
    <w:rsid w:val="00F26BF7"/>
    <w:rsid w:val="00F271DD"/>
    <w:rsid w:val="00F31125"/>
    <w:rsid w:val="00F317B1"/>
    <w:rsid w:val="00F3285D"/>
    <w:rsid w:val="00F3364E"/>
    <w:rsid w:val="00F33800"/>
    <w:rsid w:val="00F33A7C"/>
    <w:rsid w:val="00F33CF4"/>
    <w:rsid w:val="00F34299"/>
    <w:rsid w:val="00F344D6"/>
    <w:rsid w:val="00F35B44"/>
    <w:rsid w:val="00F36D71"/>
    <w:rsid w:val="00F36F4C"/>
    <w:rsid w:val="00F375BE"/>
    <w:rsid w:val="00F37E55"/>
    <w:rsid w:val="00F43E4A"/>
    <w:rsid w:val="00F4453E"/>
    <w:rsid w:val="00F449DD"/>
    <w:rsid w:val="00F44F11"/>
    <w:rsid w:val="00F45645"/>
    <w:rsid w:val="00F45947"/>
    <w:rsid w:val="00F47413"/>
    <w:rsid w:val="00F507D7"/>
    <w:rsid w:val="00F529A1"/>
    <w:rsid w:val="00F55FC1"/>
    <w:rsid w:val="00F56445"/>
    <w:rsid w:val="00F57078"/>
    <w:rsid w:val="00F570CE"/>
    <w:rsid w:val="00F6048C"/>
    <w:rsid w:val="00F6054E"/>
    <w:rsid w:val="00F620A4"/>
    <w:rsid w:val="00F62331"/>
    <w:rsid w:val="00F62B5A"/>
    <w:rsid w:val="00F63230"/>
    <w:rsid w:val="00F63B25"/>
    <w:rsid w:val="00F64B7C"/>
    <w:rsid w:val="00F64BF3"/>
    <w:rsid w:val="00F65726"/>
    <w:rsid w:val="00F67AA1"/>
    <w:rsid w:val="00F70092"/>
    <w:rsid w:val="00F7071A"/>
    <w:rsid w:val="00F70B03"/>
    <w:rsid w:val="00F70C36"/>
    <w:rsid w:val="00F70E58"/>
    <w:rsid w:val="00F72EA6"/>
    <w:rsid w:val="00F73098"/>
    <w:rsid w:val="00F73422"/>
    <w:rsid w:val="00F73FC9"/>
    <w:rsid w:val="00F76F8D"/>
    <w:rsid w:val="00F7724D"/>
    <w:rsid w:val="00F7749B"/>
    <w:rsid w:val="00F77D53"/>
    <w:rsid w:val="00F803A4"/>
    <w:rsid w:val="00F805E6"/>
    <w:rsid w:val="00F80CB0"/>
    <w:rsid w:val="00F82103"/>
    <w:rsid w:val="00F82665"/>
    <w:rsid w:val="00F827A7"/>
    <w:rsid w:val="00F83F5F"/>
    <w:rsid w:val="00F8423C"/>
    <w:rsid w:val="00F84DBC"/>
    <w:rsid w:val="00F868DF"/>
    <w:rsid w:val="00F87E30"/>
    <w:rsid w:val="00F9191F"/>
    <w:rsid w:val="00F91D20"/>
    <w:rsid w:val="00F938A0"/>
    <w:rsid w:val="00F94E98"/>
    <w:rsid w:val="00F95570"/>
    <w:rsid w:val="00F96184"/>
    <w:rsid w:val="00F96302"/>
    <w:rsid w:val="00F963A5"/>
    <w:rsid w:val="00F97C6A"/>
    <w:rsid w:val="00FA0F74"/>
    <w:rsid w:val="00FA11B9"/>
    <w:rsid w:val="00FA2D86"/>
    <w:rsid w:val="00FA3DE0"/>
    <w:rsid w:val="00FA4110"/>
    <w:rsid w:val="00FA4DAF"/>
    <w:rsid w:val="00FA53A1"/>
    <w:rsid w:val="00FA57F5"/>
    <w:rsid w:val="00FA6B85"/>
    <w:rsid w:val="00FA6DF8"/>
    <w:rsid w:val="00FA75CB"/>
    <w:rsid w:val="00FB109B"/>
    <w:rsid w:val="00FB288F"/>
    <w:rsid w:val="00FB478B"/>
    <w:rsid w:val="00FB586A"/>
    <w:rsid w:val="00FB5EA6"/>
    <w:rsid w:val="00FC1A7B"/>
    <w:rsid w:val="00FC1F6D"/>
    <w:rsid w:val="00FC201E"/>
    <w:rsid w:val="00FC2021"/>
    <w:rsid w:val="00FC33B9"/>
    <w:rsid w:val="00FC412D"/>
    <w:rsid w:val="00FC4C94"/>
    <w:rsid w:val="00FC4F72"/>
    <w:rsid w:val="00FC51FC"/>
    <w:rsid w:val="00FC5757"/>
    <w:rsid w:val="00FC60CB"/>
    <w:rsid w:val="00FC61F0"/>
    <w:rsid w:val="00FC639A"/>
    <w:rsid w:val="00FD1D30"/>
    <w:rsid w:val="00FD1E23"/>
    <w:rsid w:val="00FD2498"/>
    <w:rsid w:val="00FD2BB6"/>
    <w:rsid w:val="00FD3665"/>
    <w:rsid w:val="00FD4460"/>
    <w:rsid w:val="00FD4D66"/>
    <w:rsid w:val="00FD65B1"/>
    <w:rsid w:val="00FD7CB0"/>
    <w:rsid w:val="00FE1079"/>
    <w:rsid w:val="00FE2793"/>
    <w:rsid w:val="00FE35C3"/>
    <w:rsid w:val="00FE3C6B"/>
    <w:rsid w:val="00FE5626"/>
    <w:rsid w:val="00FE56B6"/>
    <w:rsid w:val="00FE6064"/>
    <w:rsid w:val="00FE638B"/>
    <w:rsid w:val="00FE6BA4"/>
    <w:rsid w:val="00FE7CC2"/>
    <w:rsid w:val="00FF0CB0"/>
    <w:rsid w:val="00FF12A1"/>
    <w:rsid w:val="00FF23A1"/>
    <w:rsid w:val="00FF2688"/>
    <w:rsid w:val="00FF2D84"/>
    <w:rsid w:val="00FF344E"/>
    <w:rsid w:val="00FF4027"/>
    <w:rsid w:val="00FF4CF1"/>
    <w:rsid w:val="00FF5A69"/>
    <w:rsid w:val="00FF733B"/>
    <w:rsid w:val="0101606D"/>
    <w:rsid w:val="01038109"/>
    <w:rsid w:val="013681ED"/>
    <w:rsid w:val="0138605D"/>
    <w:rsid w:val="01508988"/>
    <w:rsid w:val="01972A05"/>
    <w:rsid w:val="01CC10DB"/>
    <w:rsid w:val="01D74388"/>
    <w:rsid w:val="01E158D1"/>
    <w:rsid w:val="01EF1A66"/>
    <w:rsid w:val="02101F30"/>
    <w:rsid w:val="0275ACCF"/>
    <w:rsid w:val="02A93DD9"/>
    <w:rsid w:val="0322DD7F"/>
    <w:rsid w:val="0323CA2E"/>
    <w:rsid w:val="03A54B75"/>
    <w:rsid w:val="03C5E966"/>
    <w:rsid w:val="03DFECBB"/>
    <w:rsid w:val="03EB7A91"/>
    <w:rsid w:val="041BEF16"/>
    <w:rsid w:val="04339267"/>
    <w:rsid w:val="04507354"/>
    <w:rsid w:val="046F2335"/>
    <w:rsid w:val="0471FDB2"/>
    <w:rsid w:val="04784C80"/>
    <w:rsid w:val="047ABD78"/>
    <w:rsid w:val="04980451"/>
    <w:rsid w:val="04BE3348"/>
    <w:rsid w:val="0506C073"/>
    <w:rsid w:val="05310338"/>
    <w:rsid w:val="05403D13"/>
    <w:rsid w:val="0553DE1B"/>
    <w:rsid w:val="057A4666"/>
    <w:rsid w:val="0587A719"/>
    <w:rsid w:val="05D39FCF"/>
    <w:rsid w:val="061ECABE"/>
    <w:rsid w:val="06B23907"/>
    <w:rsid w:val="06BBFFCA"/>
    <w:rsid w:val="06DF5C10"/>
    <w:rsid w:val="06E96718"/>
    <w:rsid w:val="071070C7"/>
    <w:rsid w:val="075E9B7A"/>
    <w:rsid w:val="07A78393"/>
    <w:rsid w:val="07C66E05"/>
    <w:rsid w:val="08A9EC4D"/>
    <w:rsid w:val="08BC16D6"/>
    <w:rsid w:val="08D68FD0"/>
    <w:rsid w:val="08E95F90"/>
    <w:rsid w:val="0924CA99"/>
    <w:rsid w:val="09411E29"/>
    <w:rsid w:val="09AF4041"/>
    <w:rsid w:val="0A5597A6"/>
    <w:rsid w:val="0A65D1F0"/>
    <w:rsid w:val="0ABA6248"/>
    <w:rsid w:val="0AC76DC3"/>
    <w:rsid w:val="0ADF47A6"/>
    <w:rsid w:val="0B1C65DB"/>
    <w:rsid w:val="0B45F96E"/>
    <w:rsid w:val="0B624D3A"/>
    <w:rsid w:val="0BE52C71"/>
    <w:rsid w:val="0BE59F60"/>
    <w:rsid w:val="0C09E5DA"/>
    <w:rsid w:val="0C9E8DDC"/>
    <w:rsid w:val="0CCF8C79"/>
    <w:rsid w:val="0CD64DDF"/>
    <w:rsid w:val="0CE25339"/>
    <w:rsid w:val="0CFD3A6A"/>
    <w:rsid w:val="0D49FB62"/>
    <w:rsid w:val="0D51F861"/>
    <w:rsid w:val="0D7542BD"/>
    <w:rsid w:val="0DFD763B"/>
    <w:rsid w:val="0E658A4B"/>
    <w:rsid w:val="0E90E566"/>
    <w:rsid w:val="0EA0B6B1"/>
    <w:rsid w:val="0EA1AA84"/>
    <w:rsid w:val="0EB5F170"/>
    <w:rsid w:val="0F071309"/>
    <w:rsid w:val="0F10A2BB"/>
    <w:rsid w:val="0F133B38"/>
    <w:rsid w:val="0F286CE5"/>
    <w:rsid w:val="0F91920A"/>
    <w:rsid w:val="0F964D14"/>
    <w:rsid w:val="0FBB8CE3"/>
    <w:rsid w:val="10A47E7F"/>
    <w:rsid w:val="1109BD7E"/>
    <w:rsid w:val="1136A17C"/>
    <w:rsid w:val="1140F80E"/>
    <w:rsid w:val="1161B4CE"/>
    <w:rsid w:val="120AE5B7"/>
    <w:rsid w:val="1211D9B9"/>
    <w:rsid w:val="12156772"/>
    <w:rsid w:val="122EFB1F"/>
    <w:rsid w:val="124E20BD"/>
    <w:rsid w:val="125243F9"/>
    <w:rsid w:val="12BB1865"/>
    <w:rsid w:val="12C1E15E"/>
    <w:rsid w:val="12DBA47E"/>
    <w:rsid w:val="133A75E9"/>
    <w:rsid w:val="134BBE90"/>
    <w:rsid w:val="13AFEA0E"/>
    <w:rsid w:val="1405F780"/>
    <w:rsid w:val="147BE615"/>
    <w:rsid w:val="14BD9B32"/>
    <w:rsid w:val="14CC842B"/>
    <w:rsid w:val="14E250C3"/>
    <w:rsid w:val="154C2147"/>
    <w:rsid w:val="15A2A036"/>
    <w:rsid w:val="15A314E4"/>
    <w:rsid w:val="15EB9ECF"/>
    <w:rsid w:val="15F26D51"/>
    <w:rsid w:val="1601F661"/>
    <w:rsid w:val="16436302"/>
    <w:rsid w:val="164CF5BF"/>
    <w:rsid w:val="1685E378"/>
    <w:rsid w:val="16E082E5"/>
    <w:rsid w:val="16F991F1"/>
    <w:rsid w:val="170FD23A"/>
    <w:rsid w:val="1749D166"/>
    <w:rsid w:val="17588218"/>
    <w:rsid w:val="17CA26D8"/>
    <w:rsid w:val="17E243F5"/>
    <w:rsid w:val="17F2A7A1"/>
    <w:rsid w:val="1804A804"/>
    <w:rsid w:val="181AC00E"/>
    <w:rsid w:val="182FC503"/>
    <w:rsid w:val="18A3F76F"/>
    <w:rsid w:val="18C44405"/>
    <w:rsid w:val="18FF4B82"/>
    <w:rsid w:val="191FBA86"/>
    <w:rsid w:val="191FCB32"/>
    <w:rsid w:val="19B23AA3"/>
    <w:rsid w:val="1A4447B0"/>
    <w:rsid w:val="1A56A73B"/>
    <w:rsid w:val="1A6039CB"/>
    <w:rsid w:val="1A68FBCD"/>
    <w:rsid w:val="1A987421"/>
    <w:rsid w:val="1B8F12DF"/>
    <w:rsid w:val="1BBF15B8"/>
    <w:rsid w:val="1BE15BF3"/>
    <w:rsid w:val="1C914AE9"/>
    <w:rsid w:val="1D22B2DE"/>
    <w:rsid w:val="1D28E958"/>
    <w:rsid w:val="1D463E42"/>
    <w:rsid w:val="1D6325C3"/>
    <w:rsid w:val="1D702F36"/>
    <w:rsid w:val="1D8FE06E"/>
    <w:rsid w:val="1D9243CA"/>
    <w:rsid w:val="1DBDD3DE"/>
    <w:rsid w:val="1E99FCFB"/>
    <w:rsid w:val="1ECD5261"/>
    <w:rsid w:val="1EEF107B"/>
    <w:rsid w:val="1F22C2C1"/>
    <w:rsid w:val="1F2DD8B2"/>
    <w:rsid w:val="1F40145F"/>
    <w:rsid w:val="1F9994B0"/>
    <w:rsid w:val="1FCED32D"/>
    <w:rsid w:val="20B85079"/>
    <w:rsid w:val="20DBC52A"/>
    <w:rsid w:val="20DC79CB"/>
    <w:rsid w:val="2120069E"/>
    <w:rsid w:val="217B12A2"/>
    <w:rsid w:val="218485EF"/>
    <w:rsid w:val="21CB8C3C"/>
    <w:rsid w:val="21FE26A5"/>
    <w:rsid w:val="2224745D"/>
    <w:rsid w:val="226C4506"/>
    <w:rsid w:val="2283B04D"/>
    <w:rsid w:val="22C572E7"/>
    <w:rsid w:val="22D112DA"/>
    <w:rsid w:val="22F6C876"/>
    <w:rsid w:val="23B35D3F"/>
    <w:rsid w:val="23BCB9D9"/>
    <w:rsid w:val="23E39EAA"/>
    <w:rsid w:val="23F82A1F"/>
    <w:rsid w:val="23F9840B"/>
    <w:rsid w:val="246A79C0"/>
    <w:rsid w:val="246EB5DA"/>
    <w:rsid w:val="247DCF99"/>
    <w:rsid w:val="24B9FF5E"/>
    <w:rsid w:val="24CF0C68"/>
    <w:rsid w:val="24D4E95B"/>
    <w:rsid w:val="24E21668"/>
    <w:rsid w:val="24E6BF76"/>
    <w:rsid w:val="24F23F59"/>
    <w:rsid w:val="251613B8"/>
    <w:rsid w:val="2581B810"/>
    <w:rsid w:val="25A9C450"/>
    <w:rsid w:val="25FBD38B"/>
    <w:rsid w:val="264488C8"/>
    <w:rsid w:val="264FF060"/>
    <w:rsid w:val="26607925"/>
    <w:rsid w:val="2663EC21"/>
    <w:rsid w:val="26737737"/>
    <w:rsid w:val="2675D17C"/>
    <w:rsid w:val="26D1DEDB"/>
    <w:rsid w:val="277838A4"/>
    <w:rsid w:val="279084A5"/>
    <w:rsid w:val="27DF1D9E"/>
    <w:rsid w:val="27F88798"/>
    <w:rsid w:val="28337363"/>
    <w:rsid w:val="2849B689"/>
    <w:rsid w:val="288E0C25"/>
    <w:rsid w:val="288F90A5"/>
    <w:rsid w:val="28DEA8C8"/>
    <w:rsid w:val="2944EC17"/>
    <w:rsid w:val="298B7EB5"/>
    <w:rsid w:val="299B8F2D"/>
    <w:rsid w:val="29A95F36"/>
    <w:rsid w:val="29BA7D84"/>
    <w:rsid w:val="2A3D61FC"/>
    <w:rsid w:val="2A436CA8"/>
    <w:rsid w:val="2A62897E"/>
    <w:rsid w:val="2A6F5A68"/>
    <w:rsid w:val="2A9D5224"/>
    <w:rsid w:val="2AADEAD5"/>
    <w:rsid w:val="2B38B0BA"/>
    <w:rsid w:val="2B462B17"/>
    <w:rsid w:val="2C1416D7"/>
    <w:rsid w:val="2C746B7B"/>
    <w:rsid w:val="2C933603"/>
    <w:rsid w:val="2D15393A"/>
    <w:rsid w:val="2D8921A6"/>
    <w:rsid w:val="2DD0F2C3"/>
    <w:rsid w:val="2DDF02CE"/>
    <w:rsid w:val="2DE2299E"/>
    <w:rsid w:val="2DE541FE"/>
    <w:rsid w:val="2E10CA67"/>
    <w:rsid w:val="2E39F505"/>
    <w:rsid w:val="2EA3C022"/>
    <w:rsid w:val="2EB6F9C7"/>
    <w:rsid w:val="2ED26281"/>
    <w:rsid w:val="2F0B4CA7"/>
    <w:rsid w:val="2F114BC9"/>
    <w:rsid w:val="2F3713E6"/>
    <w:rsid w:val="2F3F954F"/>
    <w:rsid w:val="2FC68C95"/>
    <w:rsid w:val="2FDB7039"/>
    <w:rsid w:val="30017F72"/>
    <w:rsid w:val="30034C5D"/>
    <w:rsid w:val="301151B6"/>
    <w:rsid w:val="30279982"/>
    <w:rsid w:val="307212DA"/>
    <w:rsid w:val="31222E4C"/>
    <w:rsid w:val="3151FDBE"/>
    <w:rsid w:val="31BA3877"/>
    <w:rsid w:val="31D14E67"/>
    <w:rsid w:val="31D15863"/>
    <w:rsid w:val="3318D648"/>
    <w:rsid w:val="33490B04"/>
    <w:rsid w:val="33571694"/>
    <w:rsid w:val="3372D254"/>
    <w:rsid w:val="33872A45"/>
    <w:rsid w:val="339C0BCE"/>
    <w:rsid w:val="33D5B1DE"/>
    <w:rsid w:val="342A0594"/>
    <w:rsid w:val="342CEDD2"/>
    <w:rsid w:val="343CA79A"/>
    <w:rsid w:val="3448E7F2"/>
    <w:rsid w:val="3481802F"/>
    <w:rsid w:val="34986889"/>
    <w:rsid w:val="35322F26"/>
    <w:rsid w:val="3554329A"/>
    <w:rsid w:val="35891D5C"/>
    <w:rsid w:val="358FE036"/>
    <w:rsid w:val="35BD3F39"/>
    <w:rsid w:val="361D1A82"/>
    <w:rsid w:val="3655495A"/>
    <w:rsid w:val="366F8958"/>
    <w:rsid w:val="36C49635"/>
    <w:rsid w:val="36FE76F3"/>
    <w:rsid w:val="37132A87"/>
    <w:rsid w:val="374D9814"/>
    <w:rsid w:val="375AFB14"/>
    <w:rsid w:val="3782C6A7"/>
    <w:rsid w:val="379B145B"/>
    <w:rsid w:val="37ABA231"/>
    <w:rsid w:val="37D14559"/>
    <w:rsid w:val="37F24953"/>
    <w:rsid w:val="386996A3"/>
    <w:rsid w:val="38E4D347"/>
    <w:rsid w:val="39AB5424"/>
    <w:rsid w:val="39C9BD05"/>
    <w:rsid w:val="39D2F35A"/>
    <w:rsid w:val="39DFC2CB"/>
    <w:rsid w:val="39F0BCA2"/>
    <w:rsid w:val="3A5A3CF0"/>
    <w:rsid w:val="3A62CEF2"/>
    <w:rsid w:val="3A9A7501"/>
    <w:rsid w:val="3AE44560"/>
    <w:rsid w:val="3AF03EFB"/>
    <w:rsid w:val="3B055087"/>
    <w:rsid w:val="3B410D12"/>
    <w:rsid w:val="3B4A4797"/>
    <w:rsid w:val="3BBFB498"/>
    <w:rsid w:val="3C6F5F5F"/>
    <w:rsid w:val="3C703500"/>
    <w:rsid w:val="3CA74344"/>
    <w:rsid w:val="3CAE13F6"/>
    <w:rsid w:val="3CE4B289"/>
    <w:rsid w:val="3CF512C5"/>
    <w:rsid w:val="3D257EA8"/>
    <w:rsid w:val="3D49B358"/>
    <w:rsid w:val="3D4AAF34"/>
    <w:rsid w:val="3D66978E"/>
    <w:rsid w:val="3DB02CDC"/>
    <w:rsid w:val="3ECA8202"/>
    <w:rsid w:val="3EE7FF9F"/>
    <w:rsid w:val="3FBFC734"/>
    <w:rsid w:val="3FE122CA"/>
    <w:rsid w:val="3FE7137C"/>
    <w:rsid w:val="3FF0BEC0"/>
    <w:rsid w:val="3FFCEE79"/>
    <w:rsid w:val="40109964"/>
    <w:rsid w:val="405F8EB7"/>
    <w:rsid w:val="40BF3529"/>
    <w:rsid w:val="41150899"/>
    <w:rsid w:val="4179B17F"/>
    <w:rsid w:val="41A2E55D"/>
    <w:rsid w:val="420952FF"/>
    <w:rsid w:val="424392CA"/>
    <w:rsid w:val="42BCCF99"/>
    <w:rsid w:val="42DA3F37"/>
    <w:rsid w:val="42E3FE91"/>
    <w:rsid w:val="42E9730F"/>
    <w:rsid w:val="42FC9B60"/>
    <w:rsid w:val="43098B5A"/>
    <w:rsid w:val="4318D906"/>
    <w:rsid w:val="439AC28B"/>
    <w:rsid w:val="440882DB"/>
    <w:rsid w:val="440E9183"/>
    <w:rsid w:val="443750D5"/>
    <w:rsid w:val="4556CFFA"/>
    <w:rsid w:val="4558DE72"/>
    <w:rsid w:val="4576D414"/>
    <w:rsid w:val="45C25689"/>
    <w:rsid w:val="45C7E43A"/>
    <w:rsid w:val="45CF0546"/>
    <w:rsid w:val="460AC37F"/>
    <w:rsid w:val="46E513D2"/>
    <w:rsid w:val="46E731A5"/>
    <w:rsid w:val="46E86050"/>
    <w:rsid w:val="4700EE0E"/>
    <w:rsid w:val="474B1B9A"/>
    <w:rsid w:val="47650D26"/>
    <w:rsid w:val="47834258"/>
    <w:rsid w:val="47B94C23"/>
    <w:rsid w:val="47DAA941"/>
    <w:rsid w:val="482B0C15"/>
    <w:rsid w:val="4898E0E8"/>
    <w:rsid w:val="48FB3519"/>
    <w:rsid w:val="49400598"/>
    <w:rsid w:val="4993272E"/>
    <w:rsid w:val="49DDE77F"/>
    <w:rsid w:val="4A90D36E"/>
    <w:rsid w:val="4AB293C3"/>
    <w:rsid w:val="4ADA4EBA"/>
    <w:rsid w:val="4AE7EDAB"/>
    <w:rsid w:val="4B525930"/>
    <w:rsid w:val="4B64D76A"/>
    <w:rsid w:val="4BA444DC"/>
    <w:rsid w:val="4BA5E873"/>
    <w:rsid w:val="4C084EDF"/>
    <w:rsid w:val="4C112A92"/>
    <w:rsid w:val="4CD6705E"/>
    <w:rsid w:val="4CFC244F"/>
    <w:rsid w:val="4D247E57"/>
    <w:rsid w:val="4D4AAEFF"/>
    <w:rsid w:val="4D59F684"/>
    <w:rsid w:val="4DE10486"/>
    <w:rsid w:val="4DEBB64B"/>
    <w:rsid w:val="4DEC5A8F"/>
    <w:rsid w:val="4E421DB1"/>
    <w:rsid w:val="4E6D2D2B"/>
    <w:rsid w:val="4EF61B93"/>
    <w:rsid w:val="4F47672A"/>
    <w:rsid w:val="4FAF5183"/>
    <w:rsid w:val="4FCD84E8"/>
    <w:rsid w:val="50018A39"/>
    <w:rsid w:val="50244515"/>
    <w:rsid w:val="5054C926"/>
    <w:rsid w:val="509F4FC6"/>
    <w:rsid w:val="50B5D7F5"/>
    <w:rsid w:val="50D96200"/>
    <w:rsid w:val="517E73E2"/>
    <w:rsid w:val="51A36007"/>
    <w:rsid w:val="51D1DA8B"/>
    <w:rsid w:val="51D7B054"/>
    <w:rsid w:val="520AC581"/>
    <w:rsid w:val="523A4A4E"/>
    <w:rsid w:val="5282FE1E"/>
    <w:rsid w:val="52AE6B9D"/>
    <w:rsid w:val="52C139C8"/>
    <w:rsid w:val="53CB1635"/>
    <w:rsid w:val="54173A5A"/>
    <w:rsid w:val="541B4D93"/>
    <w:rsid w:val="5459D47A"/>
    <w:rsid w:val="545BFAF3"/>
    <w:rsid w:val="549A31D5"/>
    <w:rsid w:val="54A37DCF"/>
    <w:rsid w:val="54B2723A"/>
    <w:rsid w:val="551EC3CA"/>
    <w:rsid w:val="55341354"/>
    <w:rsid w:val="555C69E3"/>
    <w:rsid w:val="55A10056"/>
    <w:rsid w:val="55D445C9"/>
    <w:rsid w:val="55E0E0B4"/>
    <w:rsid w:val="560E24B8"/>
    <w:rsid w:val="562BFFAC"/>
    <w:rsid w:val="568FF252"/>
    <w:rsid w:val="56DB1902"/>
    <w:rsid w:val="57250F92"/>
    <w:rsid w:val="572897EE"/>
    <w:rsid w:val="5780A51F"/>
    <w:rsid w:val="57BC44FF"/>
    <w:rsid w:val="57D3DBC3"/>
    <w:rsid w:val="58C88BA2"/>
    <w:rsid w:val="58EB76F2"/>
    <w:rsid w:val="58F769BE"/>
    <w:rsid w:val="5922E886"/>
    <w:rsid w:val="59375512"/>
    <w:rsid w:val="59AEA9AC"/>
    <w:rsid w:val="59E5B678"/>
    <w:rsid w:val="5A976D6C"/>
    <w:rsid w:val="5A9FEB48"/>
    <w:rsid w:val="5AA02E44"/>
    <w:rsid w:val="5AADC15E"/>
    <w:rsid w:val="5AAFDCB6"/>
    <w:rsid w:val="5AC6EC1F"/>
    <w:rsid w:val="5B02A291"/>
    <w:rsid w:val="5B24BDE0"/>
    <w:rsid w:val="5B99A2C8"/>
    <w:rsid w:val="5BF5FC15"/>
    <w:rsid w:val="5C327D6A"/>
    <w:rsid w:val="5CAB0EFF"/>
    <w:rsid w:val="5CAD0769"/>
    <w:rsid w:val="5CD7CC57"/>
    <w:rsid w:val="5DA231B5"/>
    <w:rsid w:val="5DA85A27"/>
    <w:rsid w:val="5DFB7189"/>
    <w:rsid w:val="5E5F8E60"/>
    <w:rsid w:val="5E97420B"/>
    <w:rsid w:val="5EBEF244"/>
    <w:rsid w:val="5F3ED671"/>
    <w:rsid w:val="5FB411E1"/>
    <w:rsid w:val="6047B434"/>
    <w:rsid w:val="60840D5D"/>
    <w:rsid w:val="60BCB7F0"/>
    <w:rsid w:val="60CD705A"/>
    <w:rsid w:val="60DDDBA9"/>
    <w:rsid w:val="614EC181"/>
    <w:rsid w:val="61926796"/>
    <w:rsid w:val="61C6BF4C"/>
    <w:rsid w:val="61DBB768"/>
    <w:rsid w:val="61E202ED"/>
    <w:rsid w:val="6265042B"/>
    <w:rsid w:val="629955C3"/>
    <w:rsid w:val="629BDE77"/>
    <w:rsid w:val="62A5514A"/>
    <w:rsid w:val="62B8F817"/>
    <w:rsid w:val="62CE6CB0"/>
    <w:rsid w:val="62FE4125"/>
    <w:rsid w:val="6327DE6D"/>
    <w:rsid w:val="63877F35"/>
    <w:rsid w:val="638D29C2"/>
    <w:rsid w:val="63F98212"/>
    <w:rsid w:val="6416F5A8"/>
    <w:rsid w:val="64254F48"/>
    <w:rsid w:val="6432AADD"/>
    <w:rsid w:val="643A7725"/>
    <w:rsid w:val="644877AA"/>
    <w:rsid w:val="6465B984"/>
    <w:rsid w:val="6465CF79"/>
    <w:rsid w:val="648CF4CB"/>
    <w:rsid w:val="6541D1E3"/>
    <w:rsid w:val="655A8CF6"/>
    <w:rsid w:val="656CD38D"/>
    <w:rsid w:val="6590C68E"/>
    <w:rsid w:val="65D6CDD5"/>
    <w:rsid w:val="65DDC330"/>
    <w:rsid w:val="66412834"/>
    <w:rsid w:val="668C43C8"/>
    <w:rsid w:val="66B99904"/>
    <w:rsid w:val="66C046BF"/>
    <w:rsid w:val="66D8D430"/>
    <w:rsid w:val="6701C4A1"/>
    <w:rsid w:val="6738083B"/>
    <w:rsid w:val="6741595F"/>
    <w:rsid w:val="675C8E50"/>
    <w:rsid w:val="67A7C9D2"/>
    <w:rsid w:val="67EBE8C8"/>
    <w:rsid w:val="68495DF1"/>
    <w:rsid w:val="684CA651"/>
    <w:rsid w:val="685285D0"/>
    <w:rsid w:val="687A02D5"/>
    <w:rsid w:val="68C84A2D"/>
    <w:rsid w:val="68CBD63E"/>
    <w:rsid w:val="68D76A40"/>
    <w:rsid w:val="68DAC1EA"/>
    <w:rsid w:val="68DB5407"/>
    <w:rsid w:val="68DCD768"/>
    <w:rsid w:val="691498FB"/>
    <w:rsid w:val="698E6589"/>
    <w:rsid w:val="6A185E9C"/>
    <w:rsid w:val="6A23965C"/>
    <w:rsid w:val="6A579914"/>
    <w:rsid w:val="6A60EB17"/>
    <w:rsid w:val="6ABFE285"/>
    <w:rsid w:val="6B399562"/>
    <w:rsid w:val="6BBF1029"/>
    <w:rsid w:val="6C1313B3"/>
    <w:rsid w:val="6C5A66B0"/>
    <w:rsid w:val="6E12C054"/>
    <w:rsid w:val="6E75B15B"/>
    <w:rsid w:val="6EA54AAA"/>
    <w:rsid w:val="6EBAE837"/>
    <w:rsid w:val="6EE3D94C"/>
    <w:rsid w:val="6F19FAEE"/>
    <w:rsid w:val="6F201947"/>
    <w:rsid w:val="6F546A7A"/>
    <w:rsid w:val="6F752A66"/>
    <w:rsid w:val="6FA67166"/>
    <w:rsid w:val="6FFC3AAD"/>
    <w:rsid w:val="6FFD526A"/>
    <w:rsid w:val="700997BE"/>
    <w:rsid w:val="700D5CA8"/>
    <w:rsid w:val="705597A5"/>
    <w:rsid w:val="70640B18"/>
    <w:rsid w:val="70ABE742"/>
    <w:rsid w:val="71427FFA"/>
    <w:rsid w:val="71474535"/>
    <w:rsid w:val="7244250A"/>
    <w:rsid w:val="72697C79"/>
    <w:rsid w:val="72715A9A"/>
    <w:rsid w:val="728C1021"/>
    <w:rsid w:val="72AD906A"/>
    <w:rsid w:val="733F0F26"/>
    <w:rsid w:val="747B29F8"/>
    <w:rsid w:val="74893FF9"/>
    <w:rsid w:val="748C43E6"/>
    <w:rsid w:val="74C1CB5C"/>
    <w:rsid w:val="75269E2C"/>
    <w:rsid w:val="7529952F"/>
    <w:rsid w:val="7577ED0A"/>
    <w:rsid w:val="75806F8B"/>
    <w:rsid w:val="75992879"/>
    <w:rsid w:val="765B728E"/>
    <w:rsid w:val="7665D576"/>
    <w:rsid w:val="7675C732"/>
    <w:rsid w:val="76CE415A"/>
    <w:rsid w:val="7722EA22"/>
    <w:rsid w:val="7740D808"/>
    <w:rsid w:val="774F2FED"/>
    <w:rsid w:val="7796FC3E"/>
    <w:rsid w:val="77ED77E8"/>
    <w:rsid w:val="77F189DD"/>
    <w:rsid w:val="7868AF6F"/>
    <w:rsid w:val="788CC4A7"/>
    <w:rsid w:val="788F8791"/>
    <w:rsid w:val="78B422B2"/>
    <w:rsid w:val="79293BE1"/>
    <w:rsid w:val="793B5CA2"/>
    <w:rsid w:val="794EE1A8"/>
    <w:rsid w:val="79F80625"/>
    <w:rsid w:val="7A215FCD"/>
    <w:rsid w:val="7A2B33D0"/>
    <w:rsid w:val="7A69332D"/>
    <w:rsid w:val="7A8DBAFC"/>
    <w:rsid w:val="7AF98726"/>
    <w:rsid w:val="7B801B01"/>
    <w:rsid w:val="7B8C0C7F"/>
    <w:rsid w:val="7C09194B"/>
    <w:rsid w:val="7C4C5C79"/>
    <w:rsid w:val="7CC5103B"/>
    <w:rsid w:val="7CC5419C"/>
    <w:rsid w:val="7CC5660A"/>
    <w:rsid w:val="7CF711B7"/>
    <w:rsid w:val="7CF93358"/>
    <w:rsid w:val="7D105C32"/>
    <w:rsid w:val="7DC33CC2"/>
    <w:rsid w:val="7DF97AC8"/>
    <w:rsid w:val="7E1298CA"/>
    <w:rsid w:val="7E3CA4AF"/>
    <w:rsid w:val="7E60EB3C"/>
    <w:rsid w:val="7E64820F"/>
    <w:rsid w:val="7E9E1694"/>
    <w:rsid w:val="7EAE4DC5"/>
    <w:rsid w:val="7EC1B049"/>
    <w:rsid w:val="7EC50795"/>
    <w:rsid w:val="7F3AD297"/>
    <w:rsid w:val="7F5A8AA4"/>
    <w:rsid w:val="7F73C6AD"/>
    <w:rsid w:val="7F852C3B"/>
    <w:rsid w:val="7F862D4D"/>
    <w:rsid w:val="7FCD81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5C7BE"/>
  <w15:chartTrackingRefBased/>
  <w15:docId w15:val="{27184CC2-8F9B-4254-A661-6AC0880B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0766E"/>
    <w:pPr>
      <w:numPr>
        <w:numId w:val="2"/>
      </w:numPr>
      <w:spacing w:after="120"/>
    </w:pPr>
    <w:rPr>
      <w:i/>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165C8D"/>
  </w:style>
  <w:style w:type="paragraph" w:styleId="ListParagraph">
    <w:name w:val="List Paragraph"/>
    <w:basedOn w:val="Normal"/>
    <w:uiPriority w:val="34"/>
    <w:qFormat/>
    <w:rsid w:val="001C1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985566">
      <w:bodyDiv w:val="1"/>
      <w:marLeft w:val="0"/>
      <w:marRight w:val="0"/>
      <w:marTop w:val="0"/>
      <w:marBottom w:val="0"/>
      <w:divBdr>
        <w:top w:val="none" w:sz="0" w:space="0" w:color="auto"/>
        <w:left w:val="none" w:sz="0" w:space="0" w:color="auto"/>
        <w:bottom w:val="none" w:sz="0" w:space="0" w:color="auto"/>
        <w:right w:val="none" w:sz="0" w:space="0" w:color="auto"/>
      </w:divBdr>
    </w:div>
    <w:div w:id="212071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mailto:d932v894@ku.edu"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mailto:e664r593@ku.edu" TargetMode="External"/><Relationship Id="rId17" Type="http://schemas.openxmlformats.org/officeDocument/2006/relationships/image" Target="media/image4.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h704p493@ku.edu" TargetMode="External"/><Relationship Id="rId20" Type="http://schemas.openxmlformats.org/officeDocument/2006/relationships/hyperlink" Target="mailto:j514k528@ku.ed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mailto:w125t659@ku.edu"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w271l032@ku.edu" TargetMode="External"/><Relationship Id="rId22" Type="http://schemas.openxmlformats.org/officeDocument/2006/relationships/hyperlink" Target="mailto:s507t485@ku.edu" TargetMode="External"/><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BC39D-491D-459F-934B-0162B865B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upedu_sdp.dot</Template>
  <TotalTime>0</TotalTime>
  <Pages>1</Pages>
  <Words>2340</Words>
  <Characters>13341</Characters>
  <Application>Microsoft Office Word</Application>
  <DocSecurity>4</DocSecurity>
  <Lines>111</Lines>
  <Paragraphs>31</Paragraphs>
  <ScaleCrop>false</ScaleCrop>
  <Company>&lt;Company Name&gt;</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Daniel Van Dalsem</cp:lastModifiedBy>
  <cp:revision>550</cp:revision>
  <cp:lastPrinted>1900-01-01T10:00:00Z</cp:lastPrinted>
  <dcterms:created xsi:type="dcterms:W3CDTF">2024-09-15T18:50:00Z</dcterms:created>
  <dcterms:modified xsi:type="dcterms:W3CDTF">2024-09-22T15:56:00Z</dcterms:modified>
</cp:coreProperties>
</file>